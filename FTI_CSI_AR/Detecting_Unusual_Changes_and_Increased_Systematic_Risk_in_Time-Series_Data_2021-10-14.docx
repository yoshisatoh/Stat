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4E29A" w14:textId="74C22C3E" w:rsidR="009F1D80" w:rsidRDefault="00E261A9">
      <w:pPr>
        <w:pStyle w:val="Body"/>
        <w:rPr>
          <w:rFonts w:ascii="Times New Roman" w:eastAsia="Times New Roman" w:hAnsi="Times New Roman" w:cs="Times New Roman"/>
          <w:b/>
          <w:bCs/>
        </w:rPr>
      </w:pPr>
      <w:r>
        <w:rPr>
          <w:rFonts w:ascii="Times New Roman" w:hAnsi="Times New Roman" w:hint="eastAsia"/>
          <w:b/>
          <w:bCs/>
        </w:rPr>
        <w:t>Detecti</w:t>
      </w:r>
      <w:r>
        <w:rPr>
          <w:rFonts w:ascii="Times New Roman" w:hAnsi="Times New Roman"/>
          <w:b/>
          <w:bCs/>
        </w:rPr>
        <w:t xml:space="preserve">ng </w:t>
      </w:r>
      <w:r w:rsidR="00AC6BA2">
        <w:rPr>
          <w:rFonts w:ascii="Times New Roman" w:hAnsi="Times New Roman"/>
          <w:b/>
          <w:bCs/>
        </w:rPr>
        <w:t xml:space="preserve">Unusual </w:t>
      </w:r>
      <w:r w:rsidR="00B25612">
        <w:rPr>
          <w:rFonts w:ascii="Times New Roman" w:hAnsi="Times New Roman"/>
          <w:b/>
          <w:bCs/>
        </w:rPr>
        <w:t xml:space="preserve">Changes and </w:t>
      </w:r>
      <w:r w:rsidR="00167FD0">
        <w:rPr>
          <w:rFonts w:ascii="Times New Roman" w:hAnsi="Times New Roman"/>
          <w:b/>
          <w:bCs/>
        </w:rPr>
        <w:t>Increased Systematic Risk in Time-Series Data</w:t>
      </w:r>
    </w:p>
    <w:p w14:paraId="40A5EB63" w14:textId="77777777" w:rsidR="009F1D80" w:rsidRDefault="009F1D80">
      <w:pPr>
        <w:pStyle w:val="Body"/>
        <w:rPr>
          <w:rFonts w:ascii="Times New Roman" w:eastAsia="Times New Roman" w:hAnsi="Times New Roman" w:cs="Times New Roman"/>
        </w:rPr>
      </w:pPr>
    </w:p>
    <w:p w14:paraId="38440CB5" w14:textId="3CC477C3" w:rsidR="009F1D80" w:rsidRDefault="00373DF3">
      <w:pPr>
        <w:pStyle w:val="Body"/>
        <w:rPr>
          <w:rFonts w:ascii="Times New Roman" w:eastAsia="Times New Roman" w:hAnsi="Times New Roman" w:cs="Times New Roman"/>
          <w:b/>
          <w:bCs/>
        </w:rPr>
      </w:pPr>
      <w:r>
        <w:rPr>
          <w:rFonts w:ascii="Times New Roman" w:hAnsi="Times New Roman"/>
          <w:b/>
          <w:bCs/>
        </w:rPr>
        <w:t xml:space="preserve">Yoshimasa </w:t>
      </w:r>
      <w:r w:rsidR="008C3BC4">
        <w:rPr>
          <w:rFonts w:ascii="Times New Roman" w:hAnsi="Times New Roman"/>
          <w:b/>
          <w:bCs/>
        </w:rPr>
        <w:t xml:space="preserve">(Yoshi) </w:t>
      </w:r>
      <w:r>
        <w:rPr>
          <w:rFonts w:ascii="Times New Roman" w:hAnsi="Times New Roman"/>
          <w:b/>
          <w:bCs/>
        </w:rPr>
        <w:t>Satoh, CFA</w:t>
      </w:r>
    </w:p>
    <w:p w14:paraId="25A84A21" w14:textId="5B2DECA6" w:rsidR="00927F9B" w:rsidRDefault="0077143B">
      <w:pPr>
        <w:pStyle w:val="Body"/>
        <w:rPr>
          <w:rFonts w:ascii="Times New Roman" w:hAnsi="Times New Roman"/>
        </w:rPr>
      </w:pPr>
      <w:hyperlink r:id="rId8" w:history="1">
        <w:r w:rsidR="00201B13" w:rsidRPr="00C52EA3">
          <w:rPr>
            <w:rStyle w:val="Hyperlink"/>
            <w:rFonts w:ascii="Times New Roman" w:hAnsi="Times New Roman"/>
          </w:rPr>
          <w:t>https://www.linkedin.com/in/yoshimasa-satoh-cfa-84b6b92b/</w:t>
        </w:r>
      </w:hyperlink>
    </w:p>
    <w:p w14:paraId="3B4DF4E2" w14:textId="77777777" w:rsidR="00201B13" w:rsidRDefault="00201B13">
      <w:pPr>
        <w:pStyle w:val="Body"/>
        <w:rPr>
          <w:rFonts w:ascii="Times New Roman" w:hAnsi="Times New Roman"/>
        </w:rPr>
      </w:pPr>
    </w:p>
    <w:p w14:paraId="6211A055" w14:textId="77777777" w:rsidR="009F1D80" w:rsidRDefault="009F1D80">
      <w:pPr>
        <w:pStyle w:val="Body"/>
        <w:rPr>
          <w:rFonts w:ascii="Times New Roman" w:eastAsiaTheme="minorEastAsia" w:hAnsi="Times New Roman" w:cs="Times New Roman"/>
        </w:rPr>
      </w:pPr>
    </w:p>
    <w:p w14:paraId="5940D609" w14:textId="14D9074E" w:rsidR="00D57D8B" w:rsidRDefault="00B22175" w:rsidP="00B22175">
      <w:pPr>
        <w:pStyle w:val="Body"/>
        <w:rPr>
          <w:rFonts w:ascii="Times New Roman" w:eastAsiaTheme="minorEastAsia" w:hAnsi="Times New Roman" w:cs="Times New Roman"/>
          <w:i/>
        </w:rPr>
      </w:pPr>
      <w:r w:rsidRPr="00B22175">
        <w:rPr>
          <w:rFonts w:ascii="Times New Roman" w:eastAsiaTheme="minorEastAsia" w:hAnsi="Times New Roman" w:cs="Times New Roman"/>
          <w:i/>
        </w:rPr>
        <w:t xml:space="preserve">The author </w:t>
      </w:r>
      <w:r w:rsidR="00B257CF">
        <w:rPr>
          <w:rFonts w:ascii="Times New Roman" w:eastAsiaTheme="minorEastAsia" w:hAnsi="Times New Roman" w:cs="Times New Roman" w:hint="eastAsia"/>
          <w:i/>
        </w:rPr>
        <w:t>e</w:t>
      </w:r>
      <w:r w:rsidR="00B257CF">
        <w:rPr>
          <w:rFonts w:ascii="Times New Roman" w:eastAsiaTheme="minorEastAsia" w:hAnsi="Times New Roman" w:cs="Times New Roman"/>
          <w:i/>
        </w:rPr>
        <w:t xml:space="preserve">xplains and implements </w:t>
      </w:r>
      <w:r w:rsidR="006C47C3">
        <w:rPr>
          <w:rFonts w:ascii="Times New Roman" w:eastAsiaTheme="minorEastAsia" w:hAnsi="Times New Roman" w:cs="Times New Roman"/>
          <w:i/>
        </w:rPr>
        <w:t xml:space="preserve">financial turbulence, which was introduced by </w:t>
      </w:r>
      <w:proofErr w:type="spellStart"/>
      <w:r w:rsidR="006C47C3" w:rsidRPr="006C47C3">
        <w:rPr>
          <w:rFonts w:ascii="Times New Roman" w:eastAsiaTheme="minorEastAsia" w:hAnsi="Times New Roman" w:cs="Times New Roman"/>
          <w:i/>
        </w:rPr>
        <w:t>Kritzman</w:t>
      </w:r>
      <w:proofErr w:type="spellEnd"/>
      <w:r w:rsidR="006C47C3" w:rsidRPr="006C47C3">
        <w:rPr>
          <w:rFonts w:ascii="Times New Roman" w:eastAsiaTheme="minorEastAsia" w:hAnsi="Times New Roman" w:cs="Times New Roman"/>
          <w:i/>
        </w:rPr>
        <w:t xml:space="preserve"> and Li </w:t>
      </w:r>
      <w:r w:rsidR="006C47C3">
        <w:rPr>
          <w:rFonts w:ascii="Times New Roman" w:eastAsiaTheme="minorEastAsia" w:hAnsi="Times New Roman" w:cs="Times New Roman"/>
          <w:i/>
        </w:rPr>
        <w:t xml:space="preserve">in </w:t>
      </w:r>
      <w:r w:rsidR="006C47C3" w:rsidRPr="006C47C3">
        <w:rPr>
          <w:rFonts w:ascii="Times New Roman" w:eastAsiaTheme="minorEastAsia" w:hAnsi="Times New Roman" w:cs="Times New Roman"/>
          <w:i/>
        </w:rPr>
        <w:t>2010</w:t>
      </w:r>
      <w:r w:rsidR="006772AB">
        <w:rPr>
          <w:rFonts w:ascii="Times New Roman" w:eastAsiaTheme="minorEastAsia" w:hAnsi="Times New Roman" w:cs="Times New Roman"/>
          <w:i/>
        </w:rPr>
        <w:t>, in this paper</w:t>
      </w:r>
      <w:r w:rsidR="001C55E6">
        <w:rPr>
          <w:rFonts w:ascii="Times New Roman" w:eastAsiaTheme="minorEastAsia" w:hAnsi="Times New Roman" w:cs="Times New Roman"/>
          <w:i/>
        </w:rPr>
        <w:t>.</w:t>
      </w:r>
      <w:r w:rsidR="001C55E6" w:rsidRPr="00B22175">
        <w:rPr>
          <w:rFonts w:ascii="Times New Roman" w:eastAsiaTheme="minorEastAsia" w:hAnsi="Times New Roman" w:cs="Times New Roman"/>
          <w:i/>
        </w:rPr>
        <w:t xml:space="preserve"> </w:t>
      </w:r>
      <w:r w:rsidR="001C55E6">
        <w:rPr>
          <w:rFonts w:ascii="Times New Roman" w:eastAsiaTheme="minorEastAsia" w:hAnsi="Times New Roman" w:cs="Times New Roman"/>
          <w:i/>
        </w:rPr>
        <w:t>T</w:t>
      </w:r>
      <w:r w:rsidR="001C55E6" w:rsidRPr="00B22175">
        <w:rPr>
          <w:rFonts w:ascii="Times New Roman" w:eastAsiaTheme="minorEastAsia" w:hAnsi="Times New Roman" w:cs="Times New Roman"/>
          <w:i/>
        </w:rPr>
        <w:t xml:space="preserve">he </w:t>
      </w:r>
      <w:r w:rsidR="009955F4">
        <w:rPr>
          <w:rFonts w:ascii="Times New Roman" w:eastAsiaTheme="minorEastAsia" w:hAnsi="Times New Roman" w:cs="Times New Roman"/>
          <w:i/>
        </w:rPr>
        <w:t xml:space="preserve">implemented Financial </w:t>
      </w:r>
      <w:r>
        <w:rPr>
          <w:rFonts w:ascii="Times New Roman" w:eastAsiaTheme="minorEastAsia" w:hAnsi="Times New Roman" w:cs="Times New Roman"/>
          <w:i/>
        </w:rPr>
        <w:t>Turbulence Index (</w:t>
      </w:r>
      <w:r w:rsidR="009955F4">
        <w:rPr>
          <w:rFonts w:ascii="Times New Roman" w:eastAsiaTheme="minorEastAsia" w:hAnsi="Times New Roman" w:cs="Times New Roman"/>
          <w:i/>
        </w:rPr>
        <w:t>F</w:t>
      </w:r>
      <w:r w:rsidR="009955F4" w:rsidRPr="00B22175">
        <w:rPr>
          <w:rFonts w:ascii="Times New Roman" w:eastAsiaTheme="minorEastAsia" w:hAnsi="Times New Roman" w:cs="Times New Roman"/>
          <w:i/>
        </w:rPr>
        <w:t>TI</w:t>
      </w:r>
      <w:r w:rsidR="00336B2C">
        <w:rPr>
          <w:rFonts w:ascii="Times New Roman" w:eastAsiaTheme="minorEastAsia" w:hAnsi="Times New Roman" w:cs="Times New Roman"/>
          <w:i/>
        </w:rPr>
        <w:t xml:space="preserve">) </w:t>
      </w:r>
      <w:r w:rsidR="009955F4">
        <w:rPr>
          <w:rFonts w:ascii="Times New Roman" w:eastAsiaTheme="minorEastAsia" w:hAnsi="Times New Roman" w:cs="Times New Roman"/>
          <w:i/>
        </w:rPr>
        <w:t xml:space="preserve">can be </w:t>
      </w:r>
      <w:r w:rsidR="00336B2C">
        <w:rPr>
          <w:rFonts w:ascii="Times New Roman" w:eastAsiaTheme="minorEastAsia" w:hAnsi="Times New Roman" w:cs="Times New Roman"/>
          <w:i/>
        </w:rPr>
        <w:t xml:space="preserve">used </w:t>
      </w:r>
      <w:r w:rsidRPr="00B22175">
        <w:rPr>
          <w:rFonts w:ascii="Times New Roman" w:eastAsiaTheme="minorEastAsia" w:hAnsi="Times New Roman" w:cs="Times New Roman"/>
          <w:i/>
        </w:rPr>
        <w:t xml:space="preserve">for detecting unusual </w:t>
      </w:r>
      <w:r w:rsidR="00C76949" w:rsidRPr="00B22175">
        <w:rPr>
          <w:rFonts w:ascii="Times New Roman" w:eastAsiaTheme="minorEastAsia" w:hAnsi="Times New Roman" w:cs="Times New Roman"/>
          <w:i/>
        </w:rPr>
        <w:t xml:space="preserve">relative </w:t>
      </w:r>
      <w:r w:rsidR="009955F4">
        <w:rPr>
          <w:rFonts w:ascii="Times New Roman" w:eastAsiaTheme="minorEastAsia" w:hAnsi="Times New Roman" w:cs="Times New Roman"/>
          <w:i/>
        </w:rPr>
        <w:t>and/</w:t>
      </w:r>
      <w:r w:rsidR="00C76949" w:rsidRPr="00B22175">
        <w:rPr>
          <w:rFonts w:ascii="Times New Roman" w:eastAsiaTheme="minorEastAsia" w:hAnsi="Times New Roman" w:cs="Times New Roman"/>
          <w:i/>
        </w:rPr>
        <w:t xml:space="preserve">or absolute </w:t>
      </w:r>
      <w:r w:rsidR="009955F4">
        <w:rPr>
          <w:rFonts w:ascii="Times New Roman" w:eastAsiaTheme="minorEastAsia" w:hAnsi="Times New Roman" w:cs="Times New Roman"/>
          <w:i/>
        </w:rPr>
        <w:t>change</w:t>
      </w:r>
      <w:r w:rsidR="000B6E6C">
        <w:rPr>
          <w:rFonts w:ascii="Times New Roman" w:eastAsiaTheme="minorEastAsia" w:hAnsi="Times New Roman" w:cs="Times New Roman"/>
          <w:i/>
        </w:rPr>
        <w:t>s</w:t>
      </w:r>
      <w:r w:rsidR="009955F4">
        <w:rPr>
          <w:rFonts w:ascii="Times New Roman" w:eastAsiaTheme="minorEastAsia" w:hAnsi="Times New Roman" w:cs="Times New Roman"/>
          <w:i/>
        </w:rPr>
        <w:t xml:space="preserve"> </w:t>
      </w:r>
      <w:r w:rsidRPr="00B22175">
        <w:rPr>
          <w:rFonts w:ascii="Times New Roman" w:eastAsiaTheme="minorEastAsia" w:hAnsi="Times New Roman" w:cs="Times New Roman"/>
          <w:i/>
        </w:rPr>
        <w:t xml:space="preserve">of </w:t>
      </w:r>
      <w:r w:rsidR="00093DE8">
        <w:rPr>
          <w:rFonts w:ascii="Times New Roman" w:eastAsiaTheme="minorEastAsia" w:hAnsi="Times New Roman" w:cs="Times New Roman"/>
          <w:i/>
        </w:rPr>
        <w:t xml:space="preserve">a </w:t>
      </w:r>
      <w:r w:rsidR="009955F4">
        <w:rPr>
          <w:rFonts w:ascii="Times New Roman" w:eastAsiaTheme="minorEastAsia" w:hAnsi="Times New Roman" w:cs="Times New Roman"/>
          <w:i/>
        </w:rPr>
        <w:t>time-series data such as asset price returns</w:t>
      </w:r>
      <w:r w:rsidRPr="00B22175">
        <w:rPr>
          <w:rFonts w:ascii="Times New Roman" w:eastAsiaTheme="minorEastAsia" w:hAnsi="Times New Roman" w:cs="Times New Roman"/>
          <w:i/>
        </w:rPr>
        <w:t xml:space="preserve">. The </w:t>
      </w:r>
      <w:r w:rsidR="009955F4">
        <w:rPr>
          <w:rFonts w:ascii="Times New Roman" w:eastAsiaTheme="minorEastAsia" w:hAnsi="Times New Roman" w:cs="Times New Roman"/>
          <w:i/>
        </w:rPr>
        <w:t>F</w:t>
      </w:r>
      <w:r w:rsidR="009955F4" w:rsidRPr="00B22175">
        <w:rPr>
          <w:rFonts w:ascii="Times New Roman" w:eastAsiaTheme="minorEastAsia" w:hAnsi="Times New Roman" w:cs="Times New Roman"/>
          <w:i/>
        </w:rPr>
        <w:t xml:space="preserve">TI </w:t>
      </w:r>
      <w:r w:rsidRPr="00B22175">
        <w:rPr>
          <w:rFonts w:ascii="Times New Roman" w:eastAsiaTheme="minorEastAsia" w:hAnsi="Times New Roman" w:cs="Times New Roman"/>
          <w:i/>
        </w:rPr>
        <w:t xml:space="preserve">can be calculated for </w:t>
      </w:r>
      <w:r w:rsidR="00790689">
        <w:rPr>
          <w:rFonts w:ascii="Times New Roman" w:eastAsiaTheme="minorEastAsia" w:hAnsi="Times New Roman" w:cs="Times New Roman"/>
          <w:i/>
        </w:rPr>
        <w:t xml:space="preserve">changes in </w:t>
      </w:r>
      <w:r w:rsidRPr="00B22175">
        <w:rPr>
          <w:rFonts w:ascii="Times New Roman" w:eastAsiaTheme="minorEastAsia" w:hAnsi="Times New Roman" w:cs="Times New Roman"/>
          <w:i/>
        </w:rPr>
        <w:t xml:space="preserve">any group of </w:t>
      </w:r>
      <w:r w:rsidR="00270A87">
        <w:rPr>
          <w:rFonts w:ascii="Times New Roman" w:eastAsiaTheme="minorEastAsia" w:hAnsi="Times New Roman" w:cs="Times New Roman"/>
          <w:i/>
        </w:rPr>
        <w:t>time-</w:t>
      </w:r>
      <w:r w:rsidRPr="00B22175">
        <w:rPr>
          <w:rFonts w:ascii="Times New Roman" w:eastAsiaTheme="minorEastAsia" w:hAnsi="Times New Roman" w:cs="Times New Roman"/>
          <w:i/>
        </w:rPr>
        <w:t xml:space="preserve">series </w:t>
      </w:r>
      <w:r w:rsidR="00270A87">
        <w:rPr>
          <w:rFonts w:ascii="Times New Roman" w:eastAsiaTheme="minorEastAsia" w:hAnsi="Times New Roman" w:cs="Times New Roman"/>
          <w:i/>
        </w:rPr>
        <w:t>data</w:t>
      </w:r>
      <w:r w:rsidR="00790689">
        <w:rPr>
          <w:rFonts w:ascii="Times New Roman" w:eastAsiaTheme="minorEastAsia" w:hAnsi="Times New Roman" w:cs="Times New Roman"/>
          <w:i/>
        </w:rPr>
        <w:t xml:space="preserve"> </w:t>
      </w:r>
      <w:r w:rsidR="00270A87">
        <w:rPr>
          <w:rFonts w:ascii="Times New Roman" w:eastAsiaTheme="minorEastAsia" w:hAnsi="Times New Roman" w:cs="Times New Roman"/>
          <w:i/>
        </w:rPr>
        <w:t>you</w:t>
      </w:r>
      <w:r w:rsidR="0044263D">
        <w:rPr>
          <w:rFonts w:ascii="Times New Roman" w:eastAsiaTheme="minorEastAsia" w:hAnsi="Times New Roman" w:cs="Times New Roman"/>
          <w:i/>
        </w:rPr>
        <w:t xml:space="preserve"> </w:t>
      </w:r>
      <w:r w:rsidRPr="00B22175">
        <w:rPr>
          <w:rFonts w:ascii="Times New Roman" w:eastAsiaTheme="minorEastAsia" w:hAnsi="Times New Roman" w:cs="Times New Roman"/>
          <w:i/>
        </w:rPr>
        <w:t xml:space="preserve">may choose. The </w:t>
      </w:r>
      <w:r w:rsidR="007217BE">
        <w:rPr>
          <w:rFonts w:ascii="Times New Roman" w:eastAsiaTheme="minorEastAsia" w:hAnsi="Times New Roman" w:cs="Times New Roman"/>
          <w:i/>
        </w:rPr>
        <w:t>F</w:t>
      </w:r>
      <w:r w:rsidR="007217BE" w:rsidRPr="00B22175">
        <w:rPr>
          <w:rFonts w:ascii="Times New Roman" w:eastAsiaTheme="minorEastAsia" w:hAnsi="Times New Roman" w:cs="Times New Roman"/>
          <w:i/>
        </w:rPr>
        <w:t xml:space="preserve">TI </w:t>
      </w:r>
      <w:r w:rsidRPr="00B22175">
        <w:rPr>
          <w:rFonts w:ascii="Times New Roman" w:eastAsiaTheme="minorEastAsia" w:hAnsi="Times New Roman" w:cs="Times New Roman"/>
          <w:i/>
        </w:rPr>
        <w:t>does not need any estimates or future forecasts as inputs</w:t>
      </w:r>
      <w:r w:rsidR="007C1680">
        <w:rPr>
          <w:rFonts w:ascii="Times New Roman" w:eastAsiaTheme="minorEastAsia" w:hAnsi="Times New Roman" w:cs="Times New Roman"/>
          <w:i/>
        </w:rPr>
        <w:t>.</w:t>
      </w:r>
      <w:r w:rsidR="007C1680" w:rsidRPr="00B22175">
        <w:rPr>
          <w:rFonts w:ascii="Times New Roman" w:eastAsiaTheme="minorEastAsia" w:hAnsi="Times New Roman" w:cs="Times New Roman"/>
          <w:i/>
        </w:rPr>
        <w:t xml:space="preserve"> </w:t>
      </w:r>
      <w:r w:rsidR="007C1680">
        <w:rPr>
          <w:rFonts w:ascii="Times New Roman" w:eastAsiaTheme="minorEastAsia" w:hAnsi="Times New Roman" w:cs="Times New Roman"/>
          <w:i/>
        </w:rPr>
        <w:t>T</w:t>
      </w:r>
      <w:r w:rsidR="007C1680" w:rsidRPr="00B22175">
        <w:rPr>
          <w:rFonts w:ascii="Times New Roman" w:eastAsiaTheme="minorEastAsia" w:hAnsi="Times New Roman" w:cs="Times New Roman"/>
          <w:i/>
        </w:rPr>
        <w:t xml:space="preserve">he </w:t>
      </w:r>
      <w:r w:rsidR="00E56A90">
        <w:rPr>
          <w:rFonts w:ascii="Times New Roman" w:eastAsiaTheme="minorEastAsia" w:hAnsi="Times New Roman" w:cs="Times New Roman"/>
          <w:i/>
        </w:rPr>
        <w:t>F</w:t>
      </w:r>
      <w:r w:rsidR="00E56A90" w:rsidRPr="00B22175">
        <w:rPr>
          <w:rFonts w:ascii="Times New Roman" w:eastAsiaTheme="minorEastAsia" w:hAnsi="Times New Roman" w:cs="Times New Roman"/>
          <w:i/>
        </w:rPr>
        <w:t xml:space="preserve">TI </w:t>
      </w:r>
      <w:r w:rsidRPr="00B22175">
        <w:rPr>
          <w:rFonts w:ascii="Times New Roman" w:eastAsiaTheme="minorEastAsia" w:hAnsi="Times New Roman" w:cs="Times New Roman"/>
          <w:i/>
        </w:rPr>
        <w:t xml:space="preserve">only needs historical realized </w:t>
      </w:r>
      <w:r w:rsidR="00E56A90">
        <w:rPr>
          <w:rFonts w:ascii="Times New Roman" w:eastAsiaTheme="minorEastAsia" w:hAnsi="Times New Roman" w:cs="Times New Roman"/>
          <w:i/>
        </w:rPr>
        <w:t>changes</w:t>
      </w:r>
      <w:r w:rsidR="000B6E6C">
        <w:rPr>
          <w:rFonts w:ascii="Times New Roman" w:eastAsiaTheme="minorEastAsia" w:hAnsi="Times New Roman" w:cs="Times New Roman"/>
          <w:i/>
        </w:rPr>
        <w:t xml:space="preserve">; generated </w:t>
      </w:r>
      <w:r w:rsidR="007C1680">
        <w:rPr>
          <w:rFonts w:ascii="Times New Roman" w:eastAsiaTheme="minorEastAsia" w:hAnsi="Times New Roman" w:cs="Times New Roman"/>
          <w:i/>
        </w:rPr>
        <w:t xml:space="preserve">and </w:t>
      </w:r>
      <w:r w:rsidR="00D9553C">
        <w:rPr>
          <w:rFonts w:ascii="Times New Roman" w:eastAsiaTheme="minorEastAsia" w:hAnsi="Times New Roman" w:cs="Times New Roman"/>
          <w:i/>
        </w:rPr>
        <w:t>unrealized data based on hypothesis can be used as inputs though.</w:t>
      </w:r>
      <w:r w:rsidR="000B6E6C">
        <w:rPr>
          <w:rFonts w:ascii="Times New Roman" w:eastAsiaTheme="minorEastAsia" w:hAnsi="Times New Roman" w:cs="Times New Roman"/>
          <w:i/>
        </w:rPr>
        <w:t xml:space="preserve"> </w:t>
      </w:r>
      <w:r w:rsidRPr="00B22175">
        <w:rPr>
          <w:rFonts w:ascii="Times New Roman" w:eastAsiaTheme="minorEastAsia" w:hAnsi="Times New Roman" w:cs="Times New Roman"/>
          <w:i/>
        </w:rPr>
        <w:t xml:space="preserve">When the </w:t>
      </w:r>
      <w:r w:rsidR="007354C5">
        <w:rPr>
          <w:rFonts w:ascii="Times New Roman" w:eastAsiaTheme="minorEastAsia" w:hAnsi="Times New Roman" w:cs="Times New Roman"/>
          <w:i/>
        </w:rPr>
        <w:t>F</w:t>
      </w:r>
      <w:r w:rsidR="007354C5" w:rsidRPr="00B22175">
        <w:rPr>
          <w:rFonts w:ascii="Times New Roman" w:eastAsiaTheme="minorEastAsia" w:hAnsi="Times New Roman" w:cs="Times New Roman"/>
          <w:i/>
        </w:rPr>
        <w:t xml:space="preserve">TI </w:t>
      </w:r>
      <w:r w:rsidR="00D17054">
        <w:rPr>
          <w:rFonts w:ascii="Times New Roman" w:eastAsiaTheme="minorEastAsia" w:hAnsi="Times New Roman" w:cs="Times New Roman"/>
          <w:i/>
        </w:rPr>
        <w:t xml:space="preserve">value spikes, namely, </w:t>
      </w:r>
      <w:r w:rsidRPr="00B22175">
        <w:rPr>
          <w:rFonts w:ascii="Times New Roman" w:eastAsiaTheme="minorEastAsia" w:hAnsi="Times New Roman" w:cs="Times New Roman"/>
          <w:i/>
        </w:rPr>
        <w:t xml:space="preserve">detects unusualness of a set of </w:t>
      </w:r>
      <w:r w:rsidR="00641B40">
        <w:rPr>
          <w:rFonts w:ascii="Times New Roman" w:eastAsiaTheme="minorEastAsia" w:hAnsi="Times New Roman" w:cs="Times New Roman"/>
          <w:i/>
        </w:rPr>
        <w:t>changes</w:t>
      </w:r>
      <w:r w:rsidRPr="00B22175">
        <w:rPr>
          <w:rFonts w:ascii="Times New Roman" w:eastAsiaTheme="minorEastAsia" w:hAnsi="Times New Roman" w:cs="Times New Roman"/>
          <w:i/>
        </w:rPr>
        <w:t xml:space="preserve">, the following phenomena are observed: </w:t>
      </w:r>
      <w:r w:rsidR="007263A2">
        <w:rPr>
          <w:rFonts w:ascii="Times New Roman" w:eastAsiaTheme="minorEastAsia" w:hAnsi="Times New Roman" w:cs="Times New Roman"/>
          <w:i/>
        </w:rPr>
        <w:t>[</w:t>
      </w:r>
      <w:r w:rsidRPr="00B22175">
        <w:rPr>
          <w:rFonts w:ascii="Times New Roman" w:eastAsiaTheme="minorEastAsia" w:hAnsi="Times New Roman" w:cs="Times New Roman"/>
          <w:i/>
        </w:rPr>
        <w:t>A</w:t>
      </w:r>
      <w:r w:rsidR="007263A2">
        <w:rPr>
          <w:rFonts w:ascii="Times New Roman" w:eastAsiaTheme="minorEastAsia" w:hAnsi="Times New Roman" w:cs="Times New Roman"/>
          <w:i/>
        </w:rPr>
        <w:t>]</w:t>
      </w:r>
      <w:r w:rsidR="007263A2" w:rsidRPr="00B22175">
        <w:rPr>
          <w:rFonts w:ascii="Times New Roman" w:eastAsiaTheme="minorEastAsia" w:hAnsi="Times New Roman" w:cs="Times New Roman"/>
          <w:i/>
        </w:rPr>
        <w:t xml:space="preserve"> </w:t>
      </w:r>
      <w:r w:rsidR="00655D8F">
        <w:rPr>
          <w:rFonts w:ascii="Times New Roman" w:eastAsiaTheme="minorEastAsia" w:hAnsi="Times New Roman" w:cs="Times New Roman"/>
          <w:i/>
        </w:rPr>
        <w:t xml:space="preserve">an </w:t>
      </w:r>
      <w:r w:rsidRPr="00B22175">
        <w:rPr>
          <w:rFonts w:ascii="Times New Roman" w:eastAsiaTheme="minorEastAsia" w:hAnsi="Times New Roman" w:cs="Times New Roman"/>
          <w:i/>
        </w:rPr>
        <w:t xml:space="preserve">extreme positive or negative </w:t>
      </w:r>
      <w:r w:rsidR="00A061BF">
        <w:rPr>
          <w:rFonts w:ascii="Times New Roman" w:eastAsiaTheme="minorEastAsia" w:hAnsi="Times New Roman" w:cs="Times New Roman"/>
          <w:i/>
        </w:rPr>
        <w:t>change</w:t>
      </w:r>
      <w:r w:rsidRPr="00B22175">
        <w:rPr>
          <w:rFonts w:ascii="Times New Roman" w:eastAsiaTheme="minorEastAsia" w:hAnsi="Times New Roman" w:cs="Times New Roman"/>
          <w:i/>
        </w:rPr>
        <w:t xml:space="preserve"> </w:t>
      </w:r>
      <w:r w:rsidR="00A061BF">
        <w:rPr>
          <w:rFonts w:ascii="Times New Roman" w:eastAsiaTheme="minorEastAsia" w:hAnsi="Times New Roman" w:cs="Times New Roman"/>
          <w:i/>
        </w:rPr>
        <w:t xml:space="preserve">in absolute terms </w:t>
      </w:r>
      <w:r w:rsidRPr="00B22175">
        <w:rPr>
          <w:rFonts w:ascii="Times New Roman" w:eastAsiaTheme="minorEastAsia" w:hAnsi="Times New Roman" w:cs="Times New Roman"/>
          <w:i/>
        </w:rPr>
        <w:t>compared to the historical norm</w:t>
      </w:r>
      <w:r w:rsidR="007C1680">
        <w:rPr>
          <w:rFonts w:ascii="Times New Roman" w:eastAsiaTheme="minorEastAsia" w:hAnsi="Times New Roman" w:cs="Times New Roman"/>
          <w:i/>
        </w:rPr>
        <w:t xml:space="preserve"> (i.e., historical average and standard deviation)</w:t>
      </w:r>
      <w:r w:rsidRPr="00B22175">
        <w:rPr>
          <w:rFonts w:ascii="Times New Roman" w:eastAsiaTheme="minorEastAsia" w:hAnsi="Times New Roman" w:cs="Times New Roman"/>
          <w:i/>
        </w:rPr>
        <w:t xml:space="preserve">, </w:t>
      </w:r>
      <w:r w:rsidR="00655D8F">
        <w:rPr>
          <w:rFonts w:ascii="Times New Roman" w:eastAsiaTheme="minorEastAsia" w:hAnsi="Times New Roman" w:cs="Times New Roman"/>
          <w:i/>
        </w:rPr>
        <w:t xml:space="preserve">and/or </w:t>
      </w:r>
      <w:r w:rsidR="007263A2">
        <w:rPr>
          <w:rFonts w:ascii="Times New Roman" w:eastAsiaTheme="minorEastAsia" w:hAnsi="Times New Roman" w:cs="Times New Roman"/>
          <w:i/>
        </w:rPr>
        <w:t>[</w:t>
      </w:r>
      <w:r w:rsidRPr="00B22175">
        <w:rPr>
          <w:rFonts w:ascii="Times New Roman" w:eastAsiaTheme="minorEastAsia" w:hAnsi="Times New Roman" w:cs="Times New Roman"/>
          <w:i/>
        </w:rPr>
        <w:t>B</w:t>
      </w:r>
      <w:r w:rsidR="007263A2">
        <w:rPr>
          <w:rFonts w:ascii="Times New Roman" w:eastAsiaTheme="minorEastAsia" w:hAnsi="Times New Roman" w:cs="Times New Roman"/>
          <w:i/>
        </w:rPr>
        <w:t>]</w:t>
      </w:r>
      <w:r w:rsidR="007263A2" w:rsidRPr="00B22175">
        <w:rPr>
          <w:rFonts w:ascii="Times New Roman" w:eastAsiaTheme="minorEastAsia" w:hAnsi="Times New Roman" w:cs="Times New Roman"/>
          <w:i/>
        </w:rPr>
        <w:t xml:space="preserve"> </w:t>
      </w:r>
      <w:r w:rsidR="00E15A18" w:rsidRPr="00B22175">
        <w:rPr>
          <w:rFonts w:ascii="Times New Roman" w:eastAsiaTheme="minorEastAsia" w:hAnsi="Times New Roman" w:cs="Times New Roman"/>
          <w:i/>
        </w:rPr>
        <w:t xml:space="preserve">the </w:t>
      </w:r>
      <w:r w:rsidR="00E15A18">
        <w:rPr>
          <w:rFonts w:ascii="Times New Roman" w:eastAsiaTheme="minorEastAsia" w:hAnsi="Times New Roman" w:cs="Times New Roman"/>
          <w:i/>
        </w:rPr>
        <w:t xml:space="preserve">divergence of </w:t>
      </w:r>
      <w:r w:rsidR="00D17054">
        <w:rPr>
          <w:rFonts w:ascii="Times New Roman" w:eastAsiaTheme="minorEastAsia" w:hAnsi="Times New Roman" w:cs="Times New Roman"/>
          <w:i/>
        </w:rPr>
        <w:t xml:space="preserve">historically </w:t>
      </w:r>
      <w:r w:rsidR="00E15A18">
        <w:rPr>
          <w:rFonts w:ascii="Times New Roman" w:eastAsiaTheme="minorEastAsia" w:hAnsi="Times New Roman" w:cs="Times New Roman"/>
          <w:i/>
        </w:rPr>
        <w:t xml:space="preserve">correlated </w:t>
      </w:r>
      <w:r w:rsidR="00A061BF">
        <w:rPr>
          <w:rFonts w:ascii="Times New Roman" w:eastAsiaTheme="minorEastAsia" w:hAnsi="Times New Roman" w:cs="Times New Roman"/>
          <w:i/>
        </w:rPr>
        <w:t>changes</w:t>
      </w:r>
      <w:r w:rsidR="00A061BF" w:rsidRPr="00B22175">
        <w:rPr>
          <w:rFonts w:ascii="Times New Roman" w:eastAsiaTheme="minorEastAsia" w:hAnsi="Times New Roman" w:cs="Times New Roman"/>
          <w:i/>
        </w:rPr>
        <w:t xml:space="preserve"> </w:t>
      </w:r>
      <w:r w:rsidRPr="00B22175">
        <w:rPr>
          <w:rFonts w:ascii="Times New Roman" w:eastAsiaTheme="minorEastAsia" w:hAnsi="Times New Roman" w:cs="Times New Roman"/>
          <w:i/>
        </w:rPr>
        <w:t>and/or</w:t>
      </w:r>
      <w:r w:rsidR="00E15A18" w:rsidRPr="00E15A18">
        <w:rPr>
          <w:rFonts w:ascii="Times New Roman" w:eastAsiaTheme="minorEastAsia" w:hAnsi="Times New Roman" w:cs="Times New Roman"/>
          <w:i/>
        </w:rPr>
        <w:t xml:space="preserve"> </w:t>
      </w:r>
      <w:r w:rsidR="00E15A18" w:rsidRPr="00B22175">
        <w:rPr>
          <w:rFonts w:ascii="Times New Roman" w:eastAsiaTheme="minorEastAsia" w:hAnsi="Times New Roman" w:cs="Times New Roman"/>
          <w:i/>
        </w:rPr>
        <w:t xml:space="preserve">the convergence of </w:t>
      </w:r>
      <w:r w:rsidR="00D17054">
        <w:rPr>
          <w:rFonts w:ascii="Times New Roman" w:eastAsiaTheme="minorEastAsia" w:hAnsi="Times New Roman" w:cs="Times New Roman"/>
          <w:i/>
        </w:rPr>
        <w:t xml:space="preserve">previously </w:t>
      </w:r>
      <w:r w:rsidR="00E15A18" w:rsidRPr="00B22175">
        <w:rPr>
          <w:rFonts w:ascii="Times New Roman" w:eastAsiaTheme="minorEastAsia" w:hAnsi="Times New Roman" w:cs="Times New Roman"/>
          <w:i/>
        </w:rPr>
        <w:t xml:space="preserve">uncorrelated </w:t>
      </w:r>
      <w:r w:rsidR="00A061BF">
        <w:rPr>
          <w:rFonts w:ascii="Times New Roman" w:eastAsiaTheme="minorEastAsia" w:hAnsi="Times New Roman" w:cs="Times New Roman"/>
          <w:i/>
        </w:rPr>
        <w:t>changes</w:t>
      </w:r>
      <w:r w:rsidR="00D17054">
        <w:rPr>
          <w:rFonts w:ascii="Times New Roman" w:eastAsiaTheme="minorEastAsia" w:hAnsi="Times New Roman" w:cs="Times New Roman"/>
          <w:i/>
        </w:rPr>
        <w:t>, both</w:t>
      </w:r>
      <w:r w:rsidR="00160A47">
        <w:rPr>
          <w:rFonts w:ascii="Times New Roman" w:eastAsiaTheme="minorEastAsia" w:hAnsi="Times New Roman" w:cs="Times New Roman"/>
          <w:i/>
        </w:rPr>
        <w:t xml:space="preserve"> in relative terms</w:t>
      </w:r>
      <w:r w:rsidR="00875C80">
        <w:rPr>
          <w:rFonts w:ascii="Times New Roman" w:eastAsiaTheme="minorEastAsia" w:hAnsi="Times New Roman" w:cs="Times New Roman"/>
          <w:i/>
        </w:rPr>
        <w:t xml:space="preserve">. </w:t>
      </w:r>
      <w:r w:rsidR="00083023" w:rsidRPr="00083023">
        <w:rPr>
          <w:rFonts w:ascii="Times New Roman" w:eastAsiaTheme="minorEastAsia" w:hAnsi="Times New Roman" w:cs="Times New Roman"/>
          <w:i/>
        </w:rPr>
        <w:t xml:space="preserve">The </w:t>
      </w:r>
      <w:r w:rsidR="001176F0">
        <w:rPr>
          <w:rFonts w:ascii="Times New Roman" w:eastAsiaTheme="minorEastAsia" w:hAnsi="Times New Roman" w:cs="Times New Roman"/>
          <w:i/>
        </w:rPr>
        <w:t>FT</w:t>
      </w:r>
      <w:r w:rsidR="001176F0" w:rsidRPr="00083023">
        <w:rPr>
          <w:rFonts w:ascii="Times New Roman" w:eastAsiaTheme="minorEastAsia" w:hAnsi="Times New Roman" w:cs="Times New Roman"/>
          <w:i/>
        </w:rPr>
        <w:t xml:space="preserve">I </w:t>
      </w:r>
      <w:r w:rsidR="00083023" w:rsidRPr="00083023">
        <w:rPr>
          <w:rFonts w:ascii="Times New Roman" w:eastAsiaTheme="minorEastAsia" w:hAnsi="Times New Roman" w:cs="Times New Roman"/>
          <w:i/>
        </w:rPr>
        <w:t xml:space="preserve">is expected to </w:t>
      </w:r>
      <w:r w:rsidR="00311447">
        <w:rPr>
          <w:rFonts w:ascii="Times New Roman" w:eastAsiaTheme="minorEastAsia" w:hAnsi="Times New Roman" w:cs="Times New Roman"/>
          <w:i/>
        </w:rPr>
        <w:t>have an explanatory power</w:t>
      </w:r>
      <w:r w:rsidR="00311447" w:rsidRPr="00083023">
        <w:rPr>
          <w:rFonts w:ascii="Times New Roman" w:eastAsiaTheme="minorEastAsia" w:hAnsi="Times New Roman" w:cs="Times New Roman"/>
          <w:i/>
        </w:rPr>
        <w:t xml:space="preserve"> </w:t>
      </w:r>
      <w:r w:rsidR="00083023" w:rsidRPr="00083023">
        <w:rPr>
          <w:rFonts w:ascii="Times New Roman" w:eastAsiaTheme="minorEastAsia" w:hAnsi="Times New Roman" w:cs="Times New Roman"/>
          <w:i/>
        </w:rPr>
        <w:t>at any circumstances</w:t>
      </w:r>
      <w:r w:rsidR="00BC41CE">
        <w:rPr>
          <w:rFonts w:ascii="Times New Roman" w:eastAsiaTheme="minorEastAsia" w:hAnsi="Times New Roman" w:cs="Times New Roman"/>
          <w:i/>
        </w:rPr>
        <w:t xml:space="preserve"> if parameters, such as </w:t>
      </w:r>
      <w:r w:rsidR="00A210E5">
        <w:rPr>
          <w:rFonts w:ascii="Times New Roman" w:eastAsiaTheme="minorEastAsia" w:hAnsi="Times New Roman" w:cs="Times New Roman"/>
          <w:i/>
        </w:rPr>
        <w:t xml:space="preserve">lookback time periods for </w:t>
      </w:r>
      <w:r w:rsidR="008F59DA">
        <w:rPr>
          <w:rFonts w:ascii="Times New Roman" w:eastAsiaTheme="minorEastAsia" w:hAnsi="Times New Roman" w:cs="Times New Roman"/>
          <w:i/>
        </w:rPr>
        <w:t xml:space="preserve">[1] </w:t>
      </w:r>
      <w:r w:rsidR="009326D7">
        <w:rPr>
          <w:rFonts w:ascii="Times New Roman" w:eastAsiaTheme="minorEastAsia" w:hAnsi="Times New Roman" w:cs="Times New Roman"/>
          <w:i/>
        </w:rPr>
        <w:t>moving average of</w:t>
      </w:r>
      <w:r w:rsidR="00996AE3">
        <w:rPr>
          <w:rFonts w:ascii="Times New Roman" w:eastAsiaTheme="minorEastAsia" w:hAnsi="Times New Roman" w:cs="Times New Roman"/>
          <w:i/>
        </w:rPr>
        <w:t xml:space="preserve"> </w:t>
      </w:r>
      <w:r w:rsidR="008F59DA">
        <w:rPr>
          <w:rFonts w:ascii="Times New Roman" w:eastAsiaTheme="minorEastAsia" w:hAnsi="Times New Roman" w:cs="Times New Roman"/>
          <w:i/>
        </w:rPr>
        <w:t>changes</w:t>
      </w:r>
      <w:r w:rsidR="00C35F65">
        <w:rPr>
          <w:rFonts w:ascii="Times New Roman" w:eastAsiaTheme="minorEastAsia" w:hAnsi="Times New Roman" w:cs="Times New Roman"/>
          <w:i/>
        </w:rPr>
        <w:t xml:space="preserve">, </w:t>
      </w:r>
      <w:r w:rsidR="007C1680">
        <w:rPr>
          <w:rFonts w:ascii="Times New Roman" w:eastAsiaTheme="minorEastAsia" w:hAnsi="Times New Roman" w:cs="Times New Roman"/>
          <w:i/>
        </w:rPr>
        <w:t>a set of standard deviation</w:t>
      </w:r>
      <w:r w:rsidR="00C35F65">
        <w:rPr>
          <w:rFonts w:ascii="Times New Roman" w:eastAsiaTheme="minorEastAsia" w:hAnsi="Times New Roman" w:cs="Times New Roman"/>
          <w:i/>
        </w:rPr>
        <w:t>, and correlations</w:t>
      </w:r>
      <w:r w:rsidR="00FC6445">
        <w:rPr>
          <w:rFonts w:ascii="Times New Roman" w:eastAsiaTheme="minorEastAsia" w:hAnsi="Times New Roman" w:cs="Times New Roman"/>
          <w:i/>
        </w:rPr>
        <w:t xml:space="preserve">, </w:t>
      </w:r>
      <w:r w:rsidR="008F59DA">
        <w:rPr>
          <w:rFonts w:ascii="Times New Roman" w:eastAsiaTheme="minorEastAsia" w:hAnsi="Times New Roman" w:cs="Times New Roman"/>
          <w:i/>
        </w:rPr>
        <w:t>[2]</w:t>
      </w:r>
      <w:r w:rsidR="009326D7" w:rsidRPr="009326D7">
        <w:rPr>
          <w:rFonts w:ascii="Times New Roman" w:eastAsiaTheme="minorEastAsia" w:hAnsi="Times New Roman" w:cs="Times New Roman"/>
          <w:i/>
        </w:rPr>
        <w:t xml:space="preserve"> </w:t>
      </w:r>
      <w:r w:rsidR="007272AE">
        <w:rPr>
          <w:rFonts w:ascii="Times New Roman" w:eastAsiaTheme="minorEastAsia" w:hAnsi="Times New Roman" w:cs="Times New Roman"/>
          <w:i/>
        </w:rPr>
        <w:t xml:space="preserve">moving average of calculated </w:t>
      </w:r>
      <w:r w:rsidR="009326D7">
        <w:rPr>
          <w:rFonts w:ascii="Times New Roman" w:eastAsiaTheme="minorEastAsia" w:hAnsi="Times New Roman" w:cs="Times New Roman"/>
          <w:i/>
        </w:rPr>
        <w:t xml:space="preserve">FTI, and [3] calculating the percentile rank of the </w:t>
      </w:r>
      <w:r w:rsidR="007272AE">
        <w:rPr>
          <w:rFonts w:ascii="Times New Roman" w:eastAsiaTheme="minorEastAsia" w:hAnsi="Times New Roman" w:cs="Times New Roman"/>
          <w:i/>
        </w:rPr>
        <w:t xml:space="preserve">moving-average of the </w:t>
      </w:r>
      <w:r w:rsidR="009326D7">
        <w:rPr>
          <w:rFonts w:ascii="Times New Roman" w:eastAsiaTheme="minorEastAsia" w:hAnsi="Times New Roman" w:cs="Times New Roman"/>
          <w:i/>
        </w:rPr>
        <w:t>FT</w:t>
      </w:r>
      <w:r w:rsidR="00BC6F4F">
        <w:rPr>
          <w:rFonts w:ascii="Times New Roman" w:eastAsiaTheme="minorEastAsia" w:hAnsi="Times New Roman" w:cs="Times New Roman"/>
          <w:i/>
        </w:rPr>
        <w:t>I</w:t>
      </w:r>
      <w:r w:rsidR="009326D7">
        <w:rPr>
          <w:rFonts w:ascii="Times New Roman" w:eastAsiaTheme="minorEastAsia" w:hAnsi="Times New Roman" w:cs="Times New Roman"/>
          <w:i/>
        </w:rPr>
        <w:t>,</w:t>
      </w:r>
      <w:r w:rsidR="008F59DA">
        <w:rPr>
          <w:rFonts w:ascii="Times New Roman" w:eastAsiaTheme="minorEastAsia" w:hAnsi="Times New Roman" w:cs="Times New Roman"/>
          <w:i/>
        </w:rPr>
        <w:t xml:space="preserve"> </w:t>
      </w:r>
      <w:r w:rsidR="00FC6445" w:rsidRPr="00B22175">
        <w:rPr>
          <w:rFonts w:ascii="Times New Roman" w:eastAsiaTheme="minorEastAsia" w:hAnsi="Times New Roman" w:cs="Times New Roman"/>
          <w:i/>
        </w:rPr>
        <w:t xml:space="preserve">are </w:t>
      </w:r>
      <w:r w:rsidR="00362088">
        <w:rPr>
          <w:rFonts w:ascii="Times New Roman" w:eastAsiaTheme="minorEastAsia" w:hAnsi="Times New Roman" w:cs="Times New Roman"/>
          <w:i/>
        </w:rPr>
        <w:t>pre-</w:t>
      </w:r>
      <w:r w:rsidR="00FC6445" w:rsidRPr="00B22175">
        <w:rPr>
          <w:rFonts w:ascii="Times New Roman" w:eastAsiaTheme="minorEastAsia" w:hAnsi="Times New Roman" w:cs="Times New Roman"/>
          <w:i/>
        </w:rPr>
        <w:t>set appropriatel</w:t>
      </w:r>
      <w:r w:rsidR="00FC6445">
        <w:rPr>
          <w:rFonts w:ascii="Times New Roman" w:eastAsiaTheme="minorEastAsia" w:hAnsi="Times New Roman" w:cs="Times New Roman"/>
          <w:i/>
        </w:rPr>
        <w:t>y</w:t>
      </w:r>
      <w:r w:rsidR="00083023" w:rsidRPr="00083023">
        <w:rPr>
          <w:rFonts w:ascii="Times New Roman" w:eastAsiaTheme="minorEastAsia" w:hAnsi="Times New Roman" w:cs="Times New Roman"/>
          <w:i/>
        </w:rPr>
        <w:t>.</w:t>
      </w:r>
    </w:p>
    <w:p w14:paraId="1F9E5139" w14:textId="021D04FD" w:rsidR="003403B6" w:rsidRDefault="00875C80" w:rsidP="00875C80">
      <w:pPr>
        <w:pStyle w:val="Body"/>
        <w:rPr>
          <w:rFonts w:ascii="Times New Roman" w:eastAsiaTheme="minorEastAsia" w:hAnsi="Times New Roman" w:cs="Times New Roman"/>
          <w:i/>
        </w:rPr>
      </w:pPr>
      <w:r>
        <w:rPr>
          <w:rFonts w:ascii="Times New Roman" w:eastAsiaTheme="minorEastAsia" w:hAnsi="Times New Roman" w:cs="Times New Roman" w:hint="eastAsia"/>
          <w:i/>
        </w:rPr>
        <w:t>T</w:t>
      </w:r>
      <w:r>
        <w:rPr>
          <w:rFonts w:ascii="Times New Roman" w:eastAsiaTheme="minorEastAsia" w:hAnsi="Times New Roman" w:cs="Times New Roman"/>
          <w:i/>
        </w:rPr>
        <w:t xml:space="preserve">he FTI can be </w:t>
      </w:r>
      <w:r w:rsidR="00311447">
        <w:rPr>
          <w:rFonts w:ascii="Times New Roman" w:eastAsiaTheme="minorEastAsia" w:hAnsi="Times New Roman" w:cs="Times New Roman"/>
          <w:i/>
        </w:rPr>
        <w:t xml:space="preserve">further </w:t>
      </w:r>
      <w:r>
        <w:rPr>
          <w:rFonts w:ascii="Times New Roman" w:eastAsiaTheme="minorEastAsia" w:hAnsi="Times New Roman" w:cs="Times New Roman"/>
          <w:i/>
        </w:rPr>
        <w:t xml:space="preserve">decomposed into </w:t>
      </w:r>
      <w:r w:rsidR="004B260D">
        <w:rPr>
          <w:rFonts w:ascii="Times New Roman" w:eastAsiaTheme="minorEastAsia" w:hAnsi="Times New Roman" w:cs="Times New Roman"/>
          <w:i/>
        </w:rPr>
        <w:t>t</w:t>
      </w:r>
      <w:r w:rsidR="004B260D" w:rsidRPr="00875C80">
        <w:rPr>
          <w:rFonts w:ascii="Times New Roman" w:eastAsiaTheme="minorEastAsia" w:hAnsi="Times New Roman" w:cs="Times New Roman"/>
          <w:i/>
        </w:rPr>
        <w:t xml:space="preserve">he Magnitude Surprise Index </w:t>
      </w:r>
      <w:r w:rsidR="004B260D">
        <w:rPr>
          <w:rFonts w:ascii="Times New Roman" w:eastAsiaTheme="minorEastAsia" w:hAnsi="Times New Roman" w:cs="Times New Roman"/>
          <w:i/>
        </w:rPr>
        <w:t>(</w:t>
      </w:r>
      <w:r w:rsidR="004B260D" w:rsidRPr="00875C80">
        <w:rPr>
          <w:rFonts w:ascii="Times New Roman" w:eastAsiaTheme="minorEastAsia" w:hAnsi="Times New Roman" w:cs="Times New Roman"/>
          <w:i/>
        </w:rPr>
        <w:t>MSI</w:t>
      </w:r>
      <w:r w:rsidR="004B260D">
        <w:rPr>
          <w:rFonts w:ascii="Times New Roman" w:eastAsiaTheme="minorEastAsia" w:hAnsi="Times New Roman" w:cs="Times New Roman"/>
          <w:i/>
        </w:rPr>
        <w:t>)</w:t>
      </w:r>
      <w:r w:rsidRPr="00875C80">
        <w:rPr>
          <w:rFonts w:ascii="Times New Roman" w:eastAsiaTheme="minorEastAsia" w:hAnsi="Times New Roman" w:cs="Times New Roman"/>
          <w:i/>
        </w:rPr>
        <w:t xml:space="preserve"> </w:t>
      </w:r>
      <w:r>
        <w:rPr>
          <w:rFonts w:ascii="Times New Roman" w:eastAsiaTheme="minorEastAsia" w:hAnsi="Times New Roman" w:cs="Times New Roman"/>
          <w:i/>
        </w:rPr>
        <w:t>and</w:t>
      </w:r>
      <w:r w:rsidR="004B260D">
        <w:rPr>
          <w:rFonts w:ascii="Times New Roman" w:eastAsiaTheme="minorEastAsia" w:hAnsi="Times New Roman" w:cs="Times New Roman"/>
          <w:i/>
        </w:rPr>
        <w:t xml:space="preserve"> the </w:t>
      </w:r>
      <w:r w:rsidR="004B260D" w:rsidRPr="00875C80">
        <w:rPr>
          <w:rFonts w:ascii="Times New Roman" w:eastAsiaTheme="minorEastAsia" w:hAnsi="Times New Roman" w:cs="Times New Roman"/>
          <w:i/>
        </w:rPr>
        <w:t>Correlation Surprise Index (CSI)</w:t>
      </w:r>
      <w:r>
        <w:rPr>
          <w:rFonts w:ascii="Times New Roman" w:eastAsiaTheme="minorEastAsia" w:hAnsi="Times New Roman" w:cs="Times New Roman"/>
          <w:i/>
        </w:rPr>
        <w:t xml:space="preserve">. </w:t>
      </w:r>
      <w:r w:rsidR="00C3254E">
        <w:rPr>
          <w:rFonts w:ascii="Times New Roman" w:eastAsiaTheme="minorEastAsia" w:hAnsi="Times New Roman" w:cs="Times New Roman"/>
          <w:i/>
        </w:rPr>
        <w:t xml:space="preserve">The former </w:t>
      </w:r>
      <w:r w:rsidR="004B260D">
        <w:rPr>
          <w:rFonts w:ascii="Times New Roman" w:eastAsiaTheme="minorEastAsia" w:hAnsi="Times New Roman" w:cs="Times New Roman"/>
          <w:i/>
        </w:rPr>
        <w:t xml:space="preserve">MSI evaluate the impact from [A], that is, unusualness of individual data series in absolute terms; on the contrary, the </w:t>
      </w:r>
      <w:r w:rsidR="00C3254E">
        <w:rPr>
          <w:rFonts w:ascii="Times New Roman" w:eastAsiaTheme="minorEastAsia" w:hAnsi="Times New Roman" w:cs="Times New Roman"/>
          <w:i/>
        </w:rPr>
        <w:t xml:space="preserve">CSI </w:t>
      </w:r>
      <w:r w:rsidR="004B260D">
        <w:rPr>
          <w:rFonts w:ascii="Times New Roman" w:eastAsiaTheme="minorEastAsia" w:hAnsi="Times New Roman" w:cs="Times New Roman"/>
          <w:i/>
        </w:rPr>
        <w:t xml:space="preserve">gauges </w:t>
      </w:r>
      <w:r w:rsidR="00C3254E">
        <w:rPr>
          <w:rFonts w:ascii="Times New Roman" w:eastAsiaTheme="minorEastAsia" w:hAnsi="Times New Roman" w:cs="Times New Roman"/>
          <w:i/>
        </w:rPr>
        <w:t xml:space="preserve">the </w:t>
      </w:r>
      <w:r w:rsidR="00D5367B">
        <w:rPr>
          <w:rFonts w:ascii="Times New Roman" w:eastAsiaTheme="minorEastAsia" w:hAnsi="Times New Roman" w:cs="Times New Roman"/>
          <w:i/>
        </w:rPr>
        <w:t>effect of</w:t>
      </w:r>
      <w:r w:rsidR="00C3254E">
        <w:rPr>
          <w:rFonts w:ascii="Times New Roman" w:eastAsiaTheme="minorEastAsia" w:hAnsi="Times New Roman" w:cs="Times New Roman"/>
          <w:i/>
        </w:rPr>
        <w:t xml:space="preserve"> [B],</w:t>
      </w:r>
      <w:r w:rsidR="004B260D">
        <w:rPr>
          <w:rFonts w:ascii="Times New Roman" w:eastAsiaTheme="minorEastAsia" w:hAnsi="Times New Roman" w:cs="Times New Roman"/>
          <w:i/>
        </w:rPr>
        <w:t xml:space="preserve"> i.e., </w:t>
      </w:r>
      <w:r w:rsidR="00C3254E">
        <w:rPr>
          <w:rFonts w:ascii="Times New Roman" w:eastAsiaTheme="minorEastAsia" w:hAnsi="Times New Roman" w:cs="Times New Roman"/>
          <w:i/>
        </w:rPr>
        <w:t xml:space="preserve">unusualness </w:t>
      </w:r>
      <w:r w:rsidR="00D5367B">
        <w:rPr>
          <w:rFonts w:ascii="Times New Roman" w:eastAsiaTheme="minorEastAsia" w:hAnsi="Times New Roman" w:cs="Times New Roman"/>
          <w:i/>
        </w:rPr>
        <w:t xml:space="preserve">of correlations amongst multiple data series </w:t>
      </w:r>
      <w:r w:rsidR="00C3254E">
        <w:rPr>
          <w:rFonts w:ascii="Times New Roman" w:eastAsiaTheme="minorEastAsia" w:hAnsi="Times New Roman" w:cs="Times New Roman"/>
          <w:i/>
        </w:rPr>
        <w:t xml:space="preserve">in relative terms. </w:t>
      </w:r>
      <w:r>
        <w:rPr>
          <w:rFonts w:ascii="Times New Roman" w:eastAsiaTheme="minorEastAsia" w:hAnsi="Times New Roman" w:cs="Times New Roman"/>
          <w:i/>
        </w:rPr>
        <w:t>The</w:t>
      </w:r>
      <w:r w:rsidR="00D5367B">
        <w:rPr>
          <w:rFonts w:ascii="Times New Roman" w:eastAsiaTheme="minorEastAsia" w:hAnsi="Times New Roman" w:cs="Times New Roman"/>
          <w:i/>
        </w:rPr>
        <w:t xml:space="preserve"> </w:t>
      </w:r>
      <w:r>
        <w:rPr>
          <w:rFonts w:ascii="Times New Roman" w:eastAsiaTheme="minorEastAsia" w:hAnsi="Times New Roman" w:cs="Times New Roman"/>
          <w:i/>
        </w:rPr>
        <w:t>author elaborates on and implements both of the</w:t>
      </w:r>
      <w:r w:rsidR="00C3254E">
        <w:rPr>
          <w:rFonts w:ascii="Times New Roman" w:eastAsiaTheme="minorEastAsia" w:hAnsi="Times New Roman" w:cs="Times New Roman"/>
          <w:i/>
        </w:rPr>
        <w:t>se indices</w:t>
      </w:r>
      <w:r>
        <w:rPr>
          <w:rFonts w:ascii="Times New Roman" w:eastAsiaTheme="minorEastAsia" w:hAnsi="Times New Roman" w:cs="Times New Roman"/>
          <w:i/>
        </w:rPr>
        <w:t xml:space="preserve"> as well.</w:t>
      </w:r>
    </w:p>
    <w:p w14:paraId="7F5DFFCD" w14:textId="77777777" w:rsidR="00875C80" w:rsidRDefault="00875C80" w:rsidP="00B22175">
      <w:pPr>
        <w:pStyle w:val="Body"/>
        <w:rPr>
          <w:rFonts w:ascii="Times New Roman" w:eastAsiaTheme="minorEastAsia" w:hAnsi="Times New Roman" w:cs="Times New Roman"/>
          <w:i/>
        </w:rPr>
      </w:pPr>
    </w:p>
    <w:p w14:paraId="4E398E28" w14:textId="749C45CD" w:rsidR="0091472C" w:rsidRDefault="00D077AE" w:rsidP="00B22175">
      <w:pPr>
        <w:pStyle w:val="Body"/>
        <w:rPr>
          <w:rFonts w:ascii="Times New Roman" w:eastAsiaTheme="minorEastAsia" w:hAnsi="Times New Roman" w:cs="Times New Roman"/>
          <w:i/>
        </w:rPr>
      </w:pPr>
      <w:r>
        <w:rPr>
          <w:rFonts w:ascii="Times New Roman" w:eastAsiaTheme="minorEastAsia" w:hAnsi="Times New Roman" w:cs="Times New Roman"/>
          <w:i/>
        </w:rPr>
        <w:t>Furthermore, t</w:t>
      </w:r>
      <w:r w:rsidR="003403B6">
        <w:rPr>
          <w:rFonts w:ascii="Times New Roman" w:eastAsiaTheme="minorEastAsia" w:hAnsi="Times New Roman" w:cs="Times New Roman"/>
          <w:i/>
        </w:rPr>
        <w:t xml:space="preserve">he author </w:t>
      </w:r>
      <w:r w:rsidR="004F6471">
        <w:rPr>
          <w:rFonts w:ascii="Times New Roman" w:eastAsiaTheme="minorEastAsia" w:hAnsi="Times New Roman" w:cs="Times New Roman"/>
          <w:i/>
        </w:rPr>
        <w:t>explains</w:t>
      </w:r>
      <w:r w:rsidR="006051B5">
        <w:rPr>
          <w:rFonts w:ascii="Times New Roman" w:eastAsiaTheme="minorEastAsia" w:hAnsi="Times New Roman" w:cs="Times New Roman"/>
          <w:i/>
        </w:rPr>
        <w:t xml:space="preserve"> and implements</w:t>
      </w:r>
      <w:r w:rsidR="004F6471">
        <w:rPr>
          <w:rFonts w:ascii="Times New Roman" w:eastAsiaTheme="minorEastAsia" w:hAnsi="Times New Roman" w:cs="Times New Roman"/>
          <w:i/>
        </w:rPr>
        <w:t xml:space="preserve"> another separate </w:t>
      </w:r>
      <w:r w:rsidR="003403B6">
        <w:rPr>
          <w:rFonts w:ascii="Times New Roman" w:eastAsiaTheme="minorEastAsia" w:hAnsi="Times New Roman" w:cs="Times New Roman"/>
          <w:i/>
        </w:rPr>
        <w:t xml:space="preserve">method for inferring systematic risk from </w:t>
      </w:r>
      <w:r>
        <w:rPr>
          <w:rFonts w:ascii="Times New Roman" w:eastAsiaTheme="minorEastAsia" w:hAnsi="Times New Roman" w:cs="Times New Roman"/>
          <w:i/>
        </w:rPr>
        <w:t xml:space="preserve">changes in multiple data series </w:t>
      </w:r>
      <w:r w:rsidR="006C6660">
        <w:rPr>
          <w:rFonts w:ascii="Times New Roman" w:eastAsiaTheme="minorEastAsia" w:hAnsi="Times New Roman" w:cs="Times New Roman"/>
          <w:i/>
        </w:rPr>
        <w:t xml:space="preserve">(changes in </w:t>
      </w:r>
      <w:r w:rsidR="003403B6">
        <w:rPr>
          <w:rFonts w:ascii="Times New Roman" w:eastAsiaTheme="minorEastAsia" w:hAnsi="Times New Roman" w:cs="Times New Roman"/>
          <w:i/>
        </w:rPr>
        <w:t>asset prices</w:t>
      </w:r>
      <w:r>
        <w:rPr>
          <w:rFonts w:ascii="Times New Roman" w:eastAsiaTheme="minorEastAsia" w:hAnsi="Times New Roman" w:cs="Times New Roman"/>
          <w:i/>
        </w:rPr>
        <w:t xml:space="preserve"> for instance</w:t>
      </w:r>
      <w:r w:rsidR="003403B6">
        <w:rPr>
          <w:rFonts w:ascii="Times New Roman" w:eastAsiaTheme="minorEastAsia" w:hAnsi="Times New Roman" w:cs="Times New Roman"/>
          <w:i/>
        </w:rPr>
        <w:t>)</w:t>
      </w:r>
      <w:r>
        <w:rPr>
          <w:rFonts w:ascii="Times New Roman" w:eastAsiaTheme="minorEastAsia" w:hAnsi="Times New Roman" w:cs="Times New Roman"/>
          <w:i/>
        </w:rPr>
        <w:t>.</w:t>
      </w:r>
      <w:r w:rsidR="003403B6">
        <w:rPr>
          <w:rFonts w:ascii="Times New Roman" w:eastAsiaTheme="minorEastAsia" w:hAnsi="Times New Roman" w:cs="Times New Roman"/>
          <w:i/>
        </w:rPr>
        <w:t xml:space="preserve"> </w:t>
      </w:r>
      <w:r>
        <w:rPr>
          <w:rFonts w:ascii="Times New Roman" w:eastAsiaTheme="minorEastAsia" w:hAnsi="Times New Roman" w:cs="Times New Roman"/>
          <w:i/>
        </w:rPr>
        <w:t>The level of systematic risk is evaluated by calculating the absorption ratio</w:t>
      </w:r>
      <w:r w:rsidR="006C6660">
        <w:rPr>
          <w:rFonts w:ascii="Times New Roman" w:eastAsiaTheme="minorEastAsia" w:hAnsi="Times New Roman" w:cs="Times New Roman"/>
          <w:i/>
        </w:rPr>
        <w:t xml:space="preserve"> </w:t>
      </w:r>
      <w:r>
        <w:rPr>
          <w:rFonts w:ascii="Times New Roman" w:eastAsiaTheme="minorEastAsia" w:hAnsi="Times New Roman" w:cs="Times New Roman"/>
          <w:i/>
        </w:rPr>
        <w:t>(AR).</w:t>
      </w:r>
      <w:r w:rsidR="003403B6">
        <w:rPr>
          <w:rFonts w:ascii="Times New Roman" w:eastAsiaTheme="minorEastAsia" w:hAnsi="Times New Roman" w:cs="Times New Roman"/>
          <w:i/>
        </w:rPr>
        <w:t xml:space="preserve"> It is equal to the fraction of a set of </w:t>
      </w:r>
      <w:r w:rsidR="002137A0">
        <w:rPr>
          <w:rFonts w:ascii="Times New Roman" w:eastAsiaTheme="minorEastAsia" w:hAnsi="Times New Roman" w:cs="Times New Roman"/>
          <w:i/>
        </w:rPr>
        <w:t>each data series</w:t>
      </w:r>
      <w:r w:rsidR="003403B6">
        <w:rPr>
          <w:rFonts w:ascii="Times New Roman" w:eastAsiaTheme="minorEastAsia" w:hAnsi="Times New Roman" w:cs="Times New Roman"/>
          <w:i/>
        </w:rPr>
        <w:t xml:space="preserve">’ total variance explained (=absorbed) by a finite number of </w:t>
      </w:r>
      <w:proofErr w:type="spellStart"/>
      <w:r w:rsidR="003403B6">
        <w:rPr>
          <w:rFonts w:ascii="Times New Roman" w:eastAsiaTheme="minorEastAsia" w:hAnsi="Times New Roman" w:cs="Times New Roman"/>
          <w:i/>
        </w:rPr>
        <w:t>engenvectors</w:t>
      </w:r>
      <w:proofErr w:type="spellEnd"/>
      <w:r w:rsidR="00A843C3">
        <w:rPr>
          <w:rFonts w:ascii="Times New Roman" w:eastAsiaTheme="minorEastAsia" w:hAnsi="Times New Roman" w:cs="Times New Roman"/>
          <w:i/>
        </w:rPr>
        <w:t>, e.g., 1/5th=20% of the number of variables</w:t>
      </w:r>
      <w:r w:rsidR="00B76545">
        <w:rPr>
          <w:rFonts w:ascii="Times New Roman" w:eastAsiaTheme="minorEastAsia" w:hAnsi="Times New Roman" w:cs="Times New Roman"/>
          <w:i/>
        </w:rPr>
        <w:t xml:space="preserve"> in time-series data as a </w:t>
      </w:r>
      <w:r w:rsidR="00B76545" w:rsidRPr="00B76545">
        <w:rPr>
          <w:rFonts w:ascii="Times New Roman" w:eastAsiaTheme="minorEastAsia" w:hAnsi="Times New Roman" w:cs="Times New Roman"/>
          <w:i/>
        </w:rPr>
        <w:t>heuristic justification</w:t>
      </w:r>
      <w:r w:rsidR="003403B6">
        <w:rPr>
          <w:rFonts w:ascii="Times New Roman" w:eastAsiaTheme="minorEastAsia" w:hAnsi="Times New Roman" w:cs="Times New Roman"/>
          <w:i/>
        </w:rPr>
        <w:t xml:space="preserve">. A high </w:t>
      </w:r>
      <w:r w:rsidR="002D0186">
        <w:rPr>
          <w:rFonts w:ascii="Times New Roman" w:eastAsiaTheme="minorEastAsia" w:hAnsi="Times New Roman" w:cs="Times New Roman"/>
          <w:i/>
        </w:rPr>
        <w:t>AR</w:t>
      </w:r>
      <w:r w:rsidR="003403B6">
        <w:rPr>
          <w:rFonts w:ascii="Times New Roman" w:eastAsiaTheme="minorEastAsia" w:hAnsi="Times New Roman" w:cs="Times New Roman"/>
          <w:i/>
        </w:rPr>
        <w:t xml:space="preserve"> implies that </w:t>
      </w:r>
      <w:r w:rsidR="008A3048">
        <w:rPr>
          <w:rFonts w:ascii="Times New Roman" w:eastAsiaTheme="minorEastAsia" w:hAnsi="Times New Roman" w:cs="Times New Roman"/>
          <w:i/>
        </w:rPr>
        <w:t>changes of variables in time-</w:t>
      </w:r>
      <w:r w:rsidR="008A3048" w:rsidRPr="008A3048">
        <w:rPr>
          <w:rFonts w:ascii="Times New Roman" w:eastAsiaTheme="minorEastAsia" w:hAnsi="Times New Roman" w:cs="Times New Roman"/>
          <w:i/>
        </w:rPr>
        <w:t xml:space="preserve"> </w:t>
      </w:r>
      <w:r w:rsidR="008A3048">
        <w:rPr>
          <w:rFonts w:ascii="Times New Roman" w:eastAsiaTheme="minorEastAsia" w:hAnsi="Times New Roman" w:cs="Times New Roman"/>
          <w:i/>
        </w:rPr>
        <w:t xml:space="preserve">series data </w:t>
      </w:r>
      <w:r w:rsidR="003403B6">
        <w:rPr>
          <w:rFonts w:ascii="Times New Roman" w:eastAsiaTheme="minorEastAsia" w:hAnsi="Times New Roman" w:cs="Times New Roman"/>
          <w:i/>
        </w:rPr>
        <w:t xml:space="preserve">are relatively </w:t>
      </w:r>
      <w:r w:rsidR="00560CD6">
        <w:rPr>
          <w:rFonts w:ascii="Times New Roman" w:eastAsiaTheme="minorEastAsia" w:hAnsi="Times New Roman" w:cs="Times New Roman"/>
          <w:i/>
        </w:rPr>
        <w:t>combined/</w:t>
      </w:r>
      <w:r w:rsidR="003403B6">
        <w:rPr>
          <w:rFonts w:ascii="Times New Roman" w:eastAsiaTheme="minorEastAsia" w:hAnsi="Times New Roman" w:cs="Times New Roman"/>
          <w:i/>
        </w:rPr>
        <w:t xml:space="preserve">compact. When </w:t>
      </w:r>
      <w:r w:rsidR="008A3048">
        <w:rPr>
          <w:rFonts w:ascii="Times New Roman" w:eastAsiaTheme="minorEastAsia" w:hAnsi="Times New Roman" w:cs="Times New Roman"/>
          <w:i/>
        </w:rPr>
        <w:t>variables</w:t>
      </w:r>
      <w:r w:rsidR="003403B6">
        <w:rPr>
          <w:rFonts w:ascii="Times New Roman" w:eastAsiaTheme="minorEastAsia" w:hAnsi="Times New Roman" w:cs="Times New Roman"/>
          <w:i/>
        </w:rPr>
        <w:t xml:space="preserve"> are compact</w:t>
      </w:r>
      <w:r w:rsidR="00A276A5">
        <w:rPr>
          <w:rFonts w:ascii="Times New Roman" w:eastAsiaTheme="minorEastAsia" w:hAnsi="Times New Roman" w:cs="Times New Roman"/>
          <w:i/>
        </w:rPr>
        <w:t xml:space="preserve"> in mathematical space</w:t>
      </w:r>
      <w:r w:rsidR="003403B6">
        <w:rPr>
          <w:rFonts w:ascii="Times New Roman" w:eastAsiaTheme="minorEastAsia" w:hAnsi="Times New Roman" w:cs="Times New Roman"/>
          <w:i/>
        </w:rPr>
        <w:t xml:space="preserve">, they are more fragile because shocks propagate more quickly and broadly. A low </w:t>
      </w:r>
      <w:r w:rsidR="00D25C4B">
        <w:rPr>
          <w:rFonts w:ascii="Times New Roman" w:eastAsiaTheme="minorEastAsia" w:hAnsi="Times New Roman" w:cs="Times New Roman"/>
          <w:i/>
        </w:rPr>
        <w:t>AR</w:t>
      </w:r>
      <w:r w:rsidR="003403B6">
        <w:rPr>
          <w:rFonts w:ascii="Times New Roman" w:eastAsiaTheme="minorEastAsia" w:hAnsi="Times New Roman" w:cs="Times New Roman"/>
          <w:i/>
        </w:rPr>
        <w:t xml:space="preserve"> suggests that </w:t>
      </w:r>
      <w:r w:rsidR="00A276A5">
        <w:rPr>
          <w:rFonts w:ascii="Times New Roman" w:eastAsiaTheme="minorEastAsia" w:hAnsi="Times New Roman" w:cs="Times New Roman"/>
          <w:i/>
        </w:rPr>
        <w:t>variables</w:t>
      </w:r>
      <w:r w:rsidR="003403B6">
        <w:rPr>
          <w:rFonts w:ascii="Times New Roman" w:eastAsiaTheme="minorEastAsia" w:hAnsi="Times New Roman" w:cs="Times New Roman"/>
          <w:i/>
        </w:rPr>
        <w:t xml:space="preserve"> are less tightly coupled and therefore more resilient to external shocks.</w:t>
      </w:r>
    </w:p>
    <w:p w14:paraId="19E72EB8" w14:textId="3227D781" w:rsidR="0091472C" w:rsidRDefault="00C94FD5" w:rsidP="00B22175">
      <w:pPr>
        <w:pStyle w:val="Body"/>
        <w:rPr>
          <w:rFonts w:ascii="Times New Roman" w:eastAsiaTheme="minorEastAsia" w:hAnsi="Times New Roman" w:cs="Times New Roman"/>
          <w:i/>
        </w:rPr>
      </w:pPr>
      <w:r>
        <w:rPr>
          <w:rFonts w:ascii="Times New Roman" w:eastAsiaTheme="minorEastAsia" w:hAnsi="Times New Roman" w:cs="Times New Roman"/>
          <w:i/>
        </w:rPr>
        <w:t>A c</w:t>
      </w:r>
      <w:r w:rsidR="006D4C1E">
        <w:rPr>
          <w:rFonts w:ascii="Times New Roman" w:eastAsiaTheme="minorEastAsia" w:hAnsi="Times New Roman" w:cs="Times New Roman"/>
          <w:i/>
        </w:rPr>
        <w:t xml:space="preserve">ompact </w:t>
      </w:r>
      <w:r>
        <w:rPr>
          <w:rFonts w:ascii="Times New Roman" w:eastAsiaTheme="minorEastAsia" w:hAnsi="Times New Roman" w:cs="Times New Roman"/>
          <w:i/>
        </w:rPr>
        <w:t>variables space</w:t>
      </w:r>
      <w:r w:rsidR="006D4C1E">
        <w:rPr>
          <w:rFonts w:ascii="Times New Roman" w:eastAsiaTheme="minorEastAsia" w:hAnsi="Times New Roman" w:cs="Times New Roman"/>
          <w:i/>
        </w:rPr>
        <w:t xml:space="preserve"> do</w:t>
      </w:r>
      <w:r>
        <w:rPr>
          <w:rFonts w:ascii="Times New Roman" w:eastAsiaTheme="minorEastAsia" w:hAnsi="Times New Roman" w:cs="Times New Roman"/>
          <w:i/>
        </w:rPr>
        <w:t>es</w:t>
      </w:r>
      <w:r w:rsidR="006D4C1E">
        <w:rPr>
          <w:rFonts w:ascii="Times New Roman" w:eastAsiaTheme="minorEastAsia" w:hAnsi="Times New Roman" w:cs="Times New Roman"/>
          <w:i/>
        </w:rPr>
        <w:t xml:space="preserve"> not always lead to </w:t>
      </w:r>
      <w:r w:rsidR="008D5A50">
        <w:rPr>
          <w:rFonts w:ascii="Times New Roman" w:eastAsiaTheme="minorEastAsia" w:hAnsi="Times New Roman" w:cs="Times New Roman"/>
          <w:i/>
        </w:rPr>
        <w:t>a huge change in a variable or variables</w:t>
      </w:r>
      <w:r w:rsidR="006D4C1E">
        <w:rPr>
          <w:rFonts w:ascii="Times New Roman" w:eastAsiaTheme="minorEastAsia" w:hAnsi="Times New Roman" w:cs="Times New Roman"/>
          <w:i/>
        </w:rPr>
        <w:t xml:space="preserve">, but most significant </w:t>
      </w:r>
      <w:r w:rsidR="00B16240">
        <w:rPr>
          <w:rFonts w:ascii="Times New Roman" w:eastAsiaTheme="minorEastAsia" w:hAnsi="Times New Roman" w:cs="Times New Roman"/>
          <w:i/>
        </w:rPr>
        <w:t>changes in variables</w:t>
      </w:r>
      <w:r>
        <w:rPr>
          <w:rFonts w:ascii="Times New Roman" w:eastAsiaTheme="minorEastAsia" w:hAnsi="Times New Roman" w:cs="Times New Roman"/>
          <w:i/>
        </w:rPr>
        <w:t>, especially asset returns in financial markets,</w:t>
      </w:r>
      <w:r w:rsidR="006D4C1E">
        <w:rPr>
          <w:rFonts w:ascii="Times New Roman" w:eastAsiaTheme="minorEastAsia" w:hAnsi="Times New Roman" w:cs="Times New Roman"/>
          <w:i/>
        </w:rPr>
        <w:t xml:space="preserve"> have been preceded by spikes in the AR. This suggests that spikes in the AR are a near necessary, but not sufficient, condition for </w:t>
      </w:r>
      <w:r w:rsidR="00CA41DB">
        <w:rPr>
          <w:rFonts w:ascii="Times New Roman" w:eastAsiaTheme="minorEastAsia" w:hAnsi="Times New Roman" w:cs="Times New Roman"/>
          <w:i/>
        </w:rPr>
        <w:t>extreme changes in time-series variables</w:t>
      </w:r>
      <w:r w:rsidR="006D4C1E">
        <w:rPr>
          <w:rFonts w:ascii="Times New Roman" w:eastAsiaTheme="minorEastAsia" w:hAnsi="Times New Roman" w:cs="Times New Roman"/>
          <w:i/>
        </w:rPr>
        <w:t>.</w:t>
      </w:r>
    </w:p>
    <w:p w14:paraId="3EA5240B" w14:textId="6064A1C5" w:rsidR="006519EC" w:rsidRDefault="006519EC" w:rsidP="00B22175">
      <w:pPr>
        <w:pStyle w:val="Body"/>
        <w:rPr>
          <w:rFonts w:ascii="Times New Roman" w:eastAsiaTheme="minorEastAsia" w:hAnsi="Times New Roman" w:cs="Times New Roman"/>
          <w:i/>
        </w:rPr>
      </w:pPr>
    </w:p>
    <w:p w14:paraId="0F9EF25D" w14:textId="2CA6F7A2" w:rsidR="006519EC" w:rsidRPr="00DF2C30" w:rsidRDefault="006519EC" w:rsidP="00B22175">
      <w:pPr>
        <w:pStyle w:val="Body"/>
        <w:rPr>
          <w:rFonts w:ascii="Times New Roman" w:eastAsiaTheme="minorEastAsia" w:hAnsi="Times New Roman" w:cs="Times New Roman"/>
          <w:i/>
        </w:rPr>
      </w:pPr>
      <w:r>
        <w:rPr>
          <w:rFonts w:ascii="Times New Roman" w:eastAsiaTheme="minorEastAsia" w:hAnsi="Times New Roman" w:cs="Times New Roman"/>
          <w:i/>
        </w:rPr>
        <w:t xml:space="preserve">The author implanted all the metrics </w:t>
      </w:r>
      <w:r w:rsidR="005132E8">
        <w:rPr>
          <w:rFonts w:ascii="Times New Roman" w:eastAsiaTheme="minorEastAsia" w:hAnsi="Times New Roman" w:cs="Times New Roman"/>
          <w:i/>
        </w:rPr>
        <w:t xml:space="preserve">in this paper </w:t>
      </w:r>
      <w:r>
        <w:rPr>
          <w:rFonts w:ascii="Times New Roman" w:eastAsiaTheme="minorEastAsia" w:hAnsi="Times New Roman" w:cs="Times New Roman"/>
          <w:i/>
        </w:rPr>
        <w:t xml:space="preserve">in </w:t>
      </w:r>
      <w:r w:rsidR="005132E8">
        <w:rPr>
          <w:rFonts w:ascii="Times New Roman" w:eastAsiaTheme="minorEastAsia" w:hAnsi="Times New Roman" w:cs="Times New Roman"/>
          <w:i/>
        </w:rPr>
        <w:t xml:space="preserve">the </w:t>
      </w:r>
      <w:r>
        <w:rPr>
          <w:rFonts w:ascii="Times New Roman" w:eastAsiaTheme="minorEastAsia" w:hAnsi="Times New Roman" w:cs="Times New Roman"/>
          <w:i/>
        </w:rPr>
        <w:t xml:space="preserve">Python </w:t>
      </w:r>
      <w:r w:rsidR="005132E8">
        <w:rPr>
          <w:rFonts w:ascii="Times New Roman" w:eastAsiaTheme="minorEastAsia" w:hAnsi="Times New Roman" w:cs="Times New Roman"/>
          <w:i/>
        </w:rPr>
        <w:t xml:space="preserve">programming language </w:t>
      </w:r>
      <w:r>
        <w:rPr>
          <w:rFonts w:ascii="Times New Roman" w:eastAsiaTheme="minorEastAsia" w:hAnsi="Times New Roman" w:cs="Times New Roman"/>
          <w:i/>
        </w:rPr>
        <w:t>and shared them on Git</w:t>
      </w:r>
      <w:r w:rsidR="0039337B">
        <w:rPr>
          <w:rFonts w:ascii="Times New Roman" w:eastAsiaTheme="minorEastAsia" w:hAnsi="Times New Roman" w:cs="Times New Roman"/>
          <w:i/>
        </w:rPr>
        <w:t>H</w:t>
      </w:r>
      <w:r>
        <w:rPr>
          <w:rFonts w:ascii="Times New Roman" w:eastAsiaTheme="minorEastAsia" w:hAnsi="Times New Roman" w:cs="Times New Roman"/>
          <w:i/>
        </w:rPr>
        <w:t>ub. Please visit</w:t>
      </w:r>
      <w:r w:rsidR="00C4713B">
        <w:rPr>
          <w:rFonts w:ascii="Times New Roman" w:eastAsiaTheme="minorEastAsia" w:hAnsi="Times New Roman" w:cs="Times New Roman"/>
          <w:i/>
        </w:rPr>
        <w:t xml:space="preserve"> and see</w:t>
      </w:r>
      <w:r>
        <w:rPr>
          <w:rFonts w:ascii="Times New Roman" w:eastAsiaTheme="minorEastAsia" w:hAnsi="Times New Roman" w:cs="Times New Roman"/>
          <w:i/>
        </w:rPr>
        <w:t>:</w:t>
      </w:r>
    </w:p>
    <w:p w14:paraId="27600C76" w14:textId="7004F355" w:rsidR="001C3269" w:rsidRDefault="0077143B">
      <w:pPr>
        <w:pStyle w:val="Body"/>
        <w:rPr>
          <w:rFonts w:ascii="Times New Roman" w:eastAsiaTheme="minorEastAsia" w:hAnsi="Times New Roman" w:cs="Times New Roman"/>
        </w:rPr>
      </w:pPr>
      <w:hyperlink r:id="rId9" w:history="1">
        <w:r w:rsidR="00201B13" w:rsidRPr="00C52EA3">
          <w:rPr>
            <w:rStyle w:val="Hyperlink"/>
            <w:rFonts w:ascii="Times New Roman" w:eastAsiaTheme="minorEastAsia" w:hAnsi="Times New Roman" w:cs="Times New Roman"/>
          </w:rPr>
          <w:t>https://github.com/yoshisatoh/Stat/tree/main/FTI_CSI_AR</w:t>
        </w:r>
      </w:hyperlink>
    </w:p>
    <w:p w14:paraId="7F8C2DCD" w14:textId="564F4F64" w:rsidR="00201B13" w:rsidRDefault="0077143B">
      <w:pPr>
        <w:pStyle w:val="Body"/>
        <w:rPr>
          <w:rFonts w:ascii="Times New Roman" w:eastAsiaTheme="minorEastAsia" w:hAnsi="Times New Roman" w:cs="Times New Roman"/>
        </w:rPr>
      </w:pPr>
      <w:hyperlink r:id="rId10" w:history="1">
        <w:r w:rsidR="00CC7323" w:rsidRPr="00756D42">
          <w:rPr>
            <w:rStyle w:val="Hyperlink"/>
            <w:rFonts w:ascii="Times New Roman" w:eastAsiaTheme="minorEastAsia" w:hAnsi="Times New Roman" w:cs="Times New Roman"/>
          </w:rPr>
          <w:t>https://github.com/yoshisatoh/Stat/blob/main/FTI_CSI_AR/readme.txt</w:t>
        </w:r>
      </w:hyperlink>
    </w:p>
    <w:p w14:paraId="7A33C0B9" w14:textId="77777777" w:rsidR="00CC7323" w:rsidRPr="00037520" w:rsidRDefault="00CC7323">
      <w:pPr>
        <w:pStyle w:val="Body"/>
        <w:rPr>
          <w:rFonts w:ascii="Times New Roman" w:eastAsiaTheme="minorEastAsia" w:hAnsi="Times New Roman" w:cs="Times New Roman"/>
        </w:rPr>
      </w:pPr>
    </w:p>
    <w:p w14:paraId="2ACAC1A4" w14:textId="77777777" w:rsidR="00D57D8B" w:rsidRPr="005E2D0E" w:rsidRDefault="00D57D8B">
      <w:pPr>
        <w:pStyle w:val="Body"/>
        <w:rPr>
          <w:rFonts w:ascii="Times New Roman" w:eastAsiaTheme="minorEastAsia" w:hAnsi="Times New Roman" w:cs="Times New Roman"/>
        </w:rPr>
      </w:pPr>
    </w:p>
    <w:p w14:paraId="07D89620" w14:textId="77777777" w:rsidR="002B4AC2" w:rsidRDefault="002B4AC2">
      <w:pPr>
        <w:rPr>
          <w:rFonts w:eastAsia="Arial Unicode MS" w:cs="Arial Unicode MS"/>
          <w:b/>
          <w:bCs/>
          <w:color w:val="000000"/>
          <w:sz w:val="22"/>
          <w:szCs w:val="22"/>
          <w:lang w:eastAsia="ja-JP"/>
        </w:rPr>
      </w:pPr>
      <w:r>
        <w:rPr>
          <w:b/>
          <w:bCs/>
        </w:rPr>
        <w:br w:type="page"/>
      </w:r>
    </w:p>
    <w:p w14:paraId="344AEEEC" w14:textId="1F73CF69" w:rsidR="007E766C" w:rsidRDefault="007E766C">
      <w:pPr>
        <w:pStyle w:val="Body"/>
        <w:rPr>
          <w:rFonts w:ascii="Times New Roman" w:eastAsia="Times New Roman" w:hAnsi="Times New Roman" w:cs="Times New Roman"/>
          <w:b/>
          <w:bCs/>
        </w:rPr>
      </w:pPr>
      <w:r>
        <w:rPr>
          <w:rFonts w:ascii="Times New Roman" w:hAnsi="Times New Roman"/>
          <w:b/>
          <w:bCs/>
          <w:lang w:val="es-ES_tradnl"/>
        </w:rPr>
        <w:lastRenderedPageBreak/>
        <w:t xml:space="preserve">1. </w:t>
      </w:r>
      <w:proofErr w:type="spellStart"/>
      <w:r>
        <w:rPr>
          <w:rFonts w:ascii="Times New Roman" w:hAnsi="Times New Roman" w:hint="eastAsia"/>
          <w:b/>
          <w:bCs/>
          <w:lang w:val="es-ES_tradnl"/>
        </w:rPr>
        <w:t>F</w:t>
      </w:r>
      <w:r>
        <w:rPr>
          <w:rFonts w:ascii="Times New Roman" w:hAnsi="Times New Roman"/>
          <w:b/>
          <w:bCs/>
          <w:lang w:val="es-ES_tradnl"/>
        </w:rPr>
        <w:t>inancial</w:t>
      </w:r>
      <w:proofErr w:type="spellEnd"/>
      <w:r>
        <w:rPr>
          <w:rFonts w:ascii="Times New Roman" w:hAnsi="Times New Roman"/>
          <w:b/>
          <w:bCs/>
          <w:lang w:val="es-ES_tradnl"/>
        </w:rPr>
        <w:t xml:space="preserve"> </w:t>
      </w:r>
      <w:proofErr w:type="spellStart"/>
      <w:r>
        <w:rPr>
          <w:rFonts w:ascii="Times New Roman" w:hAnsi="Times New Roman"/>
          <w:b/>
          <w:bCs/>
          <w:lang w:val="es-ES_tradnl"/>
        </w:rPr>
        <w:t>Turbulence</w:t>
      </w:r>
      <w:proofErr w:type="spellEnd"/>
      <w:r>
        <w:rPr>
          <w:rFonts w:ascii="Times New Roman" w:hAnsi="Times New Roman"/>
          <w:b/>
          <w:bCs/>
          <w:lang w:val="es-ES_tradnl"/>
        </w:rPr>
        <w:t xml:space="preserve"> </w:t>
      </w:r>
      <w:proofErr w:type="spellStart"/>
      <w:r>
        <w:rPr>
          <w:rFonts w:ascii="Times New Roman" w:hAnsi="Times New Roman"/>
          <w:b/>
          <w:bCs/>
          <w:lang w:val="es-ES_tradnl"/>
        </w:rPr>
        <w:t>Index</w:t>
      </w:r>
      <w:proofErr w:type="spellEnd"/>
      <w:r>
        <w:rPr>
          <w:rFonts w:ascii="Times New Roman" w:hAnsi="Times New Roman"/>
          <w:b/>
          <w:bCs/>
          <w:lang w:val="es-ES_tradnl"/>
        </w:rPr>
        <w:t xml:space="preserve"> (FTI)</w:t>
      </w:r>
    </w:p>
    <w:p w14:paraId="1B80B921" w14:textId="77777777" w:rsidR="007E766C" w:rsidRDefault="007E766C">
      <w:pPr>
        <w:pStyle w:val="Body"/>
        <w:rPr>
          <w:rFonts w:ascii="Times New Roman" w:hAnsi="Times New Roman"/>
          <w:b/>
          <w:bCs/>
        </w:rPr>
      </w:pPr>
    </w:p>
    <w:p w14:paraId="3F7381F3" w14:textId="2E995D26" w:rsidR="00C56E0D" w:rsidRDefault="00051827" w:rsidP="004656EE">
      <w:pPr>
        <w:pStyle w:val="Body"/>
        <w:rPr>
          <w:rFonts w:ascii="Times New Roman" w:eastAsiaTheme="minorEastAsia" w:hAnsi="Times New Roman" w:cs="Times New Roman"/>
          <w:b/>
        </w:rPr>
      </w:pPr>
      <w:r>
        <w:rPr>
          <w:rFonts w:ascii="Times New Roman" w:hAnsi="Times New Roman"/>
          <w:b/>
          <w:bCs/>
        </w:rPr>
        <w:t xml:space="preserve">1.1. </w:t>
      </w:r>
      <w:r w:rsidR="00C56E0D">
        <w:rPr>
          <w:rFonts w:ascii="Times New Roman" w:hAnsi="Times New Roman"/>
          <w:b/>
          <w:bCs/>
        </w:rPr>
        <w:t>Introduction</w:t>
      </w:r>
    </w:p>
    <w:p w14:paraId="4D4D2B28" w14:textId="77777777" w:rsidR="00C56E0D" w:rsidRPr="00DF2C30" w:rsidRDefault="00C56E0D">
      <w:pPr>
        <w:pStyle w:val="Body"/>
        <w:rPr>
          <w:rFonts w:ascii="Times New Roman" w:eastAsiaTheme="minorEastAsia" w:hAnsi="Times New Roman" w:cs="Times New Roman"/>
        </w:rPr>
      </w:pPr>
    </w:p>
    <w:p w14:paraId="0329242A" w14:textId="7483F7AE" w:rsidR="004656EE" w:rsidRDefault="00944898">
      <w:pPr>
        <w:pStyle w:val="Body"/>
        <w:rPr>
          <w:rFonts w:ascii="Times New Roman" w:eastAsiaTheme="minorEastAsia" w:hAnsi="Times New Roman" w:cs="Times New Roman"/>
        </w:rPr>
      </w:pPr>
      <w:r>
        <w:rPr>
          <w:rFonts w:ascii="Times New Roman" w:eastAsiaTheme="minorEastAsia" w:hAnsi="Times New Roman" w:cs="Times New Roman"/>
        </w:rPr>
        <w:t>T</w:t>
      </w:r>
      <w:r w:rsidR="004656EE">
        <w:rPr>
          <w:rFonts w:ascii="Times New Roman" w:eastAsiaTheme="minorEastAsia" w:hAnsi="Times New Roman" w:cs="Times New Roman"/>
        </w:rPr>
        <w:t xml:space="preserve">he FTI can be used for any time-series data of changes in variables, </w:t>
      </w:r>
      <w:r>
        <w:rPr>
          <w:rFonts w:ascii="Times New Roman" w:eastAsiaTheme="minorEastAsia" w:hAnsi="Times New Roman" w:cs="Times New Roman"/>
        </w:rPr>
        <w:t xml:space="preserve">and </w:t>
      </w:r>
      <w:r w:rsidR="004656EE">
        <w:rPr>
          <w:rFonts w:ascii="Times New Roman" w:eastAsiaTheme="minorEastAsia" w:hAnsi="Times New Roman" w:cs="Times New Roman"/>
        </w:rPr>
        <w:t>one of the most significant use cases are portfolio management and trading in financial markets.</w:t>
      </w:r>
    </w:p>
    <w:p w14:paraId="28100D34" w14:textId="77777777" w:rsidR="004656EE" w:rsidRDefault="004656EE">
      <w:pPr>
        <w:pStyle w:val="Body"/>
        <w:rPr>
          <w:rFonts w:ascii="Times New Roman" w:eastAsiaTheme="minorEastAsia" w:hAnsi="Times New Roman" w:cs="Times New Roman"/>
        </w:rPr>
      </w:pPr>
    </w:p>
    <w:p w14:paraId="554D6563" w14:textId="78C7F719" w:rsidR="00007D77" w:rsidRDefault="004656EE" w:rsidP="004656EE">
      <w:pPr>
        <w:pStyle w:val="Body"/>
        <w:rPr>
          <w:rFonts w:ascii="Times New Roman" w:hAnsi="Times New Roman"/>
        </w:rPr>
      </w:pPr>
      <w:r>
        <w:rPr>
          <w:rFonts w:ascii="Times New Roman" w:hAnsi="Times New Roman"/>
        </w:rPr>
        <w:t xml:space="preserve">The ultimate goal of both portfolio optimization theories in academics and portfolio optimization practices in </w:t>
      </w:r>
      <w:r>
        <w:rPr>
          <w:rFonts w:ascii="Times New Roman" w:hAnsi="Times New Roman" w:hint="eastAsia"/>
        </w:rPr>
        <w:t xml:space="preserve">the financial </w:t>
      </w:r>
      <w:r>
        <w:rPr>
          <w:rFonts w:ascii="Times New Roman" w:hAnsi="Times New Roman"/>
        </w:rPr>
        <w:t xml:space="preserve">industry is to optimally allocate currency amount or </w:t>
      </w:r>
      <w:proofErr w:type="spellStart"/>
      <w:r>
        <w:rPr>
          <w:rFonts w:ascii="Times New Roman" w:hAnsi="Times New Roman"/>
          <w:lang w:val="da-DK"/>
        </w:rPr>
        <w:t>risk</w:t>
      </w:r>
      <w:proofErr w:type="spellEnd"/>
      <w:r>
        <w:rPr>
          <w:rFonts w:ascii="Times New Roman" w:hAnsi="Times New Roman"/>
          <w:lang w:val="da-DK"/>
        </w:rPr>
        <w:t xml:space="preserve"> budget </w:t>
      </w:r>
      <w:r>
        <w:rPr>
          <w:rFonts w:ascii="Times New Roman" w:hAnsi="Times New Roman"/>
        </w:rPr>
        <w:t xml:space="preserve">among various investment instruments. </w:t>
      </w:r>
      <w:r>
        <w:rPr>
          <w:rFonts w:ascii="Times New Roman" w:hAnsi="Times New Roman" w:hint="eastAsia"/>
        </w:rPr>
        <w:t>A p</w:t>
      </w:r>
      <w:r>
        <w:rPr>
          <w:rFonts w:ascii="Times New Roman" w:hAnsi="Times New Roman"/>
        </w:rPr>
        <w:t xml:space="preserve">ortfolio optimization (e.g., </w:t>
      </w:r>
      <w:r w:rsidR="00511B6C">
        <w:rPr>
          <w:rFonts w:ascii="Times New Roman" w:hAnsi="Times New Roman"/>
        </w:rPr>
        <w:t xml:space="preserve">simple traditional </w:t>
      </w:r>
      <w:r>
        <w:rPr>
          <w:rFonts w:ascii="Times New Roman" w:hAnsi="Times New Roman"/>
        </w:rPr>
        <w:t>mean-variance, full-scale with a search algorithm</w:t>
      </w:r>
      <w:r>
        <w:rPr>
          <w:rFonts w:ascii="Times New Roman" w:hAnsi="Times New Roman" w:hint="eastAsia"/>
        </w:rPr>
        <w:t>, Black-</w:t>
      </w:r>
      <w:proofErr w:type="spellStart"/>
      <w:r>
        <w:rPr>
          <w:rFonts w:ascii="Times New Roman" w:hAnsi="Times New Roman" w:hint="eastAsia"/>
        </w:rPr>
        <w:t>Litterman</w:t>
      </w:r>
      <w:proofErr w:type="spellEnd"/>
      <w:r>
        <w:rPr>
          <w:rFonts w:ascii="Times New Roman" w:hAnsi="Times New Roman"/>
        </w:rPr>
        <w:t xml:space="preserve">) is </w:t>
      </w:r>
      <w:r>
        <w:rPr>
          <w:rFonts w:ascii="Times New Roman" w:hAnsi="Times New Roman" w:hint="eastAsia"/>
        </w:rPr>
        <w:t>a</w:t>
      </w:r>
      <w:r>
        <w:rPr>
          <w:rFonts w:ascii="Times New Roman" w:hAnsi="Times New Roman"/>
        </w:rPr>
        <w:t xml:space="preserve"> process to </w:t>
      </w:r>
      <w:r>
        <w:rPr>
          <w:rFonts w:ascii="Times New Roman" w:hAnsi="Times New Roman" w:hint="eastAsia"/>
        </w:rPr>
        <w:t>keep</w:t>
      </w:r>
      <w:r>
        <w:rPr>
          <w:rFonts w:ascii="Times New Roman" w:hAnsi="Times New Roman"/>
        </w:rPr>
        <w:t xml:space="preserve"> </w:t>
      </w:r>
      <w:r>
        <w:rPr>
          <w:rFonts w:ascii="Times New Roman" w:hAnsi="Times New Roman" w:hint="eastAsia"/>
        </w:rPr>
        <w:t>a</w:t>
      </w:r>
      <w:r>
        <w:rPr>
          <w:rFonts w:ascii="Times New Roman" w:hAnsi="Times New Roman"/>
        </w:rPr>
        <w:t xml:space="preserve"> portfolio </w:t>
      </w:r>
      <w:r>
        <w:rPr>
          <w:rFonts w:ascii="Times New Roman" w:hAnsi="Times New Roman" w:hint="eastAsia"/>
        </w:rPr>
        <w:t xml:space="preserve">in </w:t>
      </w:r>
      <w:r>
        <w:rPr>
          <w:rFonts w:ascii="Times New Roman" w:hAnsi="Times New Roman"/>
        </w:rPr>
        <w:t xml:space="preserve">better </w:t>
      </w:r>
      <w:r>
        <w:rPr>
          <w:rFonts w:ascii="Times New Roman" w:hAnsi="Times New Roman" w:hint="eastAsia"/>
        </w:rPr>
        <w:t xml:space="preserve">shape </w:t>
      </w:r>
      <w:r>
        <w:rPr>
          <w:rFonts w:ascii="Times New Roman" w:hAnsi="Times New Roman"/>
        </w:rPr>
        <w:t>(</w:t>
      </w:r>
      <w:r>
        <w:rPr>
          <w:rFonts w:ascii="Times New Roman" w:hAnsi="Times New Roman" w:hint="eastAsia"/>
        </w:rPr>
        <w:t xml:space="preserve">i.e., </w:t>
      </w:r>
      <w:r>
        <w:rPr>
          <w:rFonts w:ascii="Times New Roman" w:hAnsi="Times New Roman"/>
        </w:rPr>
        <w:t>higher return-to-risk efficiency</w:t>
      </w:r>
      <w:r>
        <w:rPr>
          <w:rFonts w:ascii="Times New Roman" w:hAnsi="Times New Roman" w:hint="eastAsia"/>
        </w:rPr>
        <w:t xml:space="preserve"> with lower estimation error</w:t>
      </w:r>
      <w:r>
        <w:rPr>
          <w:rFonts w:ascii="Times New Roman" w:hAnsi="Times New Roman"/>
        </w:rPr>
        <w:t xml:space="preserve">) than any other </w:t>
      </w:r>
      <w:r w:rsidR="009B45D5">
        <w:rPr>
          <w:rFonts w:ascii="Times New Roman" w:hAnsi="Times New Roman"/>
        </w:rPr>
        <w:t xml:space="preserve">options; there are usually some </w:t>
      </w:r>
      <w:r w:rsidR="00941163">
        <w:rPr>
          <w:rFonts w:ascii="Times New Roman" w:hAnsi="Times New Roman"/>
        </w:rPr>
        <w:t xml:space="preserve">hard or soft </w:t>
      </w:r>
      <w:r w:rsidR="009B45D5">
        <w:rPr>
          <w:rFonts w:ascii="Times New Roman" w:hAnsi="Times New Roman"/>
        </w:rPr>
        <w:t>constraints such as upper limit of estimated risks or incurred loss.</w:t>
      </w:r>
      <w:r>
        <w:rPr>
          <w:rFonts w:ascii="Times New Roman" w:hAnsi="Times New Roman" w:hint="eastAsia"/>
        </w:rPr>
        <w:t xml:space="preserve"> </w:t>
      </w:r>
      <w:r w:rsidR="00CD7F28">
        <w:rPr>
          <w:rFonts w:ascii="Times New Roman" w:hAnsi="Times New Roman"/>
        </w:rPr>
        <w:t>Optimization c</w:t>
      </w:r>
      <w:r>
        <w:rPr>
          <w:rFonts w:ascii="Times New Roman" w:hAnsi="Times New Roman" w:hint="eastAsia"/>
        </w:rPr>
        <w:t>riteria</w:t>
      </w:r>
      <w:r>
        <w:rPr>
          <w:rFonts w:ascii="Times New Roman" w:hAnsi="Times New Roman"/>
        </w:rPr>
        <w:t xml:space="preserve"> </w:t>
      </w:r>
      <w:r>
        <w:rPr>
          <w:rFonts w:ascii="Times New Roman" w:hAnsi="Times New Roman" w:hint="eastAsia"/>
        </w:rPr>
        <w:t xml:space="preserve">include </w:t>
      </w:r>
      <w:r>
        <w:rPr>
          <w:rFonts w:ascii="Times New Roman" w:hAnsi="Times New Roman"/>
        </w:rPr>
        <w:t>maximizing a utility function</w:t>
      </w:r>
      <w:r>
        <w:rPr>
          <w:rFonts w:ascii="Times New Roman" w:hAnsi="Times New Roman" w:hint="eastAsia"/>
        </w:rPr>
        <w:t xml:space="preserve"> with </w:t>
      </w:r>
      <w:r>
        <w:rPr>
          <w:rFonts w:ascii="Times New Roman" w:hAnsi="Times New Roman"/>
        </w:rPr>
        <w:t xml:space="preserve">an </w:t>
      </w:r>
      <w:r>
        <w:rPr>
          <w:rFonts w:ascii="Times New Roman" w:hAnsi="Times New Roman" w:hint="eastAsia"/>
        </w:rPr>
        <w:t xml:space="preserve">expected </w:t>
      </w:r>
      <w:r>
        <w:rPr>
          <w:rFonts w:ascii="Times New Roman" w:hAnsi="Times New Roman"/>
        </w:rPr>
        <w:t xml:space="preserve">absolute </w:t>
      </w:r>
      <w:r>
        <w:rPr>
          <w:rFonts w:ascii="Times New Roman" w:hAnsi="Times New Roman" w:hint="eastAsia"/>
        </w:rPr>
        <w:t>return or</w:t>
      </w:r>
      <w:r>
        <w:rPr>
          <w:rFonts w:ascii="Times New Roman" w:hAnsi="Times New Roman"/>
        </w:rPr>
        <w:t xml:space="preserve"> a</w:t>
      </w:r>
      <w:r>
        <w:rPr>
          <w:rFonts w:ascii="Times New Roman" w:hAnsi="Times New Roman" w:hint="eastAsia"/>
        </w:rPr>
        <w:t xml:space="preserve"> </w:t>
      </w:r>
      <w:r>
        <w:rPr>
          <w:rFonts w:ascii="Times New Roman" w:hAnsi="Times New Roman"/>
        </w:rPr>
        <w:t>relative return</w:t>
      </w:r>
      <w:r w:rsidR="00694D08">
        <w:rPr>
          <w:rFonts w:ascii="Times New Roman" w:hAnsi="Times New Roman"/>
        </w:rPr>
        <w:t xml:space="preserve"> as a reward</w:t>
      </w:r>
      <w:r>
        <w:rPr>
          <w:rFonts w:ascii="Times New Roman" w:hAnsi="Times New Roman" w:hint="eastAsia"/>
        </w:rPr>
        <w:t xml:space="preserve">, </w:t>
      </w:r>
      <w:r w:rsidR="00694D08">
        <w:rPr>
          <w:rFonts w:ascii="Times New Roman" w:hAnsi="Times New Roman"/>
        </w:rPr>
        <w:t xml:space="preserve">a </w:t>
      </w:r>
      <w:r>
        <w:rPr>
          <w:rFonts w:ascii="Times New Roman" w:hAnsi="Times New Roman" w:hint="eastAsia"/>
        </w:rPr>
        <w:t>penalt</w:t>
      </w:r>
      <w:r w:rsidR="00694D08">
        <w:rPr>
          <w:rFonts w:ascii="Times New Roman" w:hAnsi="Times New Roman"/>
        </w:rPr>
        <w:t>y</w:t>
      </w:r>
      <w:r>
        <w:rPr>
          <w:rFonts w:ascii="Times New Roman" w:hAnsi="Times New Roman" w:hint="eastAsia"/>
        </w:rPr>
        <w:t xml:space="preserve"> for </w:t>
      </w:r>
      <w:r>
        <w:rPr>
          <w:rFonts w:ascii="Times New Roman" w:hAnsi="Times New Roman"/>
        </w:rPr>
        <w:t xml:space="preserve">an absolute or relative </w:t>
      </w:r>
      <w:r>
        <w:rPr>
          <w:rFonts w:ascii="Times New Roman" w:hAnsi="Times New Roman" w:hint="eastAsia"/>
        </w:rPr>
        <w:t xml:space="preserve">risk, and </w:t>
      </w:r>
      <w:r w:rsidR="00694D08">
        <w:rPr>
          <w:rFonts w:ascii="Times New Roman" w:hAnsi="Times New Roman"/>
        </w:rPr>
        <w:t xml:space="preserve">a </w:t>
      </w:r>
      <w:r>
        <w:rPr>
          <w:rFonts w:ascii="Times New Roman" w:hAnsi="Times New Roman" w:hint="eastAsia"/>
        </w:rPr>
        <w:t>transaction cost</w:t>
      </w:r>
      <w:r>
        <w:rPr>
          <w:rFonts w:ascii="Times New Roman" w:hAnsi="Times New Roman"/>
        </w:rPr>
        <w:t xml:space="preserve"> </w:t>
      </w:r>
      <w:r w:rsidR="00694D08">
        <w:rPr>
          <w:rFonts w:ascii="Times New Roman" w:hAnsi="Times New Roman" w:hint="eastAsia"/>
        </w:rPr>
        <w:t>penalt</w:t>
      </w:r>
      <w:r w:rsidR="00694D08">
        <w:rPr>
          <w:rFonts w:ascii="Times New Roman" w:hAnsi="Times New Roman"/>
        </w:rPr>
        <w:t>y</w:t>
      </w:r>
      <w:r>
        <w:rPr>
          <w:rFonts w:ascii="Times New Roman" w:hAnsi="Times New Roman" w:hint="eastAsia"/>
        </w:rPr>
        <w:t xml:space="preserve">. </w:t>
      </w:r>
      <w:r>
        <w:rPr>
          <w:rFonts w:ascii="Times New Roman" w:hAnsi="Times New Roman"/>
        </w:rPr>
        <w:t xml:space="preserve">Shape Ratio or Information Ratio maximization is an option too. </w:t>
      </w:r>
      <w:r>
        <w:rPr>
          <w:rFonts w:ascii="Times New Roman" w:hAnsi="Times New Roman" w:hint="eastAsia"/>
        </w:rPr>
        <w:t>S</w:t>
      </w:r>
      <w:r>
        <w:rPr>
          <w:rFonts w:ascii="Times New Roman" w:hAnsi="Times New Roman"/>
        </w:rPr>
        <w:t xml:space="preserve">ome other financial risk measures </w:t>
      </w:r>
      <w:r>
        <w:rPr>
          <w:rFonts w:ascii="Times New Roman" w:hAnsi="Times New Roman" w:hint="eastAsia"/>
        </w:rPr>
        <w:t xml:space="preserve">which are derived by a </w:t>
      </w:r>
      <w:r>
        <w:rPr>
          <w:rFonts w:ascii="Times New Roman" w:hAnsi="Times New Roman"/>
        </w:rPr>
        <w:t>scenario analysis</w:t>
      </w:r>
      <w:r>
        <w:rPr>
          <w:rFonts w:ascii="Times New Roman" w:hAnsi="Times New Roman" w:hint="eastAsia"/>
        </w:rPr>
        <w:t xml:space="preserve">, </w:t>
      </w:r>
      <w:r>
        <w:rPr>
          <w:rFonts w:ascii="Times New Roman" w:hAnsi="Times New Roman"/>
        </w:rPr>
        <w:t>for instance,</w:t>
      </w:r>
      <w:r>
        <w:rPr>
          <w:rFonts w:ascii="Times New Roman" w:hAnsi="Times New Roman" w:hint="eastAsia"/>
        </w:rPr>
        <w:t xml:space="preserve"> could also be considered</w:t>
      </w:r>
      <w:r>
        <w:rPr>
          <w:rFonts w:ascii="Times New Roman" w:hAnsi="Times New Roman"/>
        </w:rPr>
        <w:t>.</w:t>
      </w:r>
    </w:p>
    <w:p w14:paraId="0883D0C5" w14:textId="77777777" w:rsidR="00007D77" w:rsidRDefault="00007D77" w:rsidP="004656EE">
      <w:pPr>
        <w:pStyle w:val="Body"/>
        <w:rPr>
          <w:rFonts w:ascii="Times New Roman" w:hAnsi="Times New Roman"/>
        </w:rPr>
      </w:pPr>
    </w:p>
    <w:p w14:paraId="0242DB7A" w14:textId="27E9820D" w:rsidR="004656EE" w:rsidRDefault="00007D77" w:rsidP="004656EE">
      <w:pPr>
        <w:pStyle w:val="Body"/>
        <w:rPr>
          <w:rFonts w:ascii="Times New Roman" w:eastAsia="Times New Roman" w:hAnsi="Times New Roman" w:cs="Times New Roman"/>
        </w:rPr>
      </w:pPr>
      <w:r>
        <w:rPr>
          <w:rFonts w:ascii="Times New Roman" w:hAnsi="Times New Roman"/>
        </w:rPr>
        <w:t>As written above, optimization</w:t>
      </w:r>
      <w:r w:rsidR="004656EE">
        <w:rPr>
          <w:rFonts w:ascii="Times New Roman" w:hAnsi="Times New Roman"/>
        </w:rPr>
        <w:t xml:space="preserve"> criteri</w:t>
      </w:r>
      <w:r w:rsidR="004656EE">
        <w:rPr>
          <w:rFonts w:ascii="Times New Roman" w:hAnsi="Times New Roman" w:hint="eastAsia"/>
        </w:rPr>
        <w:t>a</w:t>
      </w:r>
      <w:r w:rsidR="004656EE">
        <w:rPr>
          <w:rFonts w:ascii="Times New Roman" w:hAnsi="Times New Roman"/>
        </w:rPr>
        <w:t xml:space="preserve"> combine, directly or indirectly, expected returns as well as the return's dispersion (ex-ante risk). </w:t>
      </w:r>
      <w:r w:rsidR="004656EE">
        <w:rPr>
          <w:rFonts w:ascii="Times New Roman" w:hAnsi="Times New Roman" w:hint="eastAsia"/>
        </w:rPr>
        <w:t>Most importantly</w:t>
      </w:r>
      <w:r w:rsidR="004656EE">
        <w:rPr>
          <w:rFonts w:ascii="Times New Roman" w:hAnsi="Times New Roman"/>
        </w:rPr>
        <w:t xml:space="preserve">, </w:t>
      </w:r>
      <w:r w:rsidR="004656EE">
        <w:rPr>
          <w:rFonts w:ascii="Times New Roman" w:hAnsi="Times New Roman" w:hint="eastAsia"/>
        </w:rPr>
        <w:t>returns, risks (typically volatilities</w:t>
      </w:r>
      <w:r>
        <w:rPr>
          <w:rFonts w:ascii="Times New Roman" w:hAnsi="Times New Roman"/>
        </w:rPr>
        <w:t>/standard deviation of asset returns</w:t>
      </w:r>
      <w:r w:rsidR="004656EE">
        <w:rPr>
          <w:rFonts w:ascii="Times New Roman" w:hAnsi="Times New Roman" w:hint="eastAsia"/>
        </w:rPr>
        <w:t xml:space="preserve">), and </w:t>
      </w:r>
      <w:r w:rsidR="004656EE">
        <w:rPr>
          <w:rFonts w:ascii="Times New Roman" w:hAnsi="Times New Roman"/>
        </w:rPr>
        <w:t>correlations among allocated assets / individual investment</w:t>
      </w:r>
      <w:r w:rsidR="00F84D17">
        <w:rPr>
          <w:rFonts w:ascii="Times New Roman" w:hAnsi="Times New Roman"/>
        </w:rPr>
        <w:t xml:space="preserve"> instrument</w:t>
      </w:r>
      <w:r w:rsidR="004656EE">
        <w:rPr>
          <w:rFonts w:ascii="Times New Roman" w:hAnsi="Times New Roman"/>
        </w:rPr>
        <w:t xml:space="preserve">s have to be </w:t>
      </w:r>
      <w:r w:rsidR="004656EE">
        <w:rPr>
          <w:rFonts w:ascii="Times New Roman" w:hAnsi="Times New Roman" w:hint="eastAsia"/>
        </w:rPr>
        <w:t xml:space="preserve">stationary </w:t>
      </w:r>
      <w:r w:rsidR="004656EE">
        <w:rPr>
          <w:rFonts w:ascii="Times New Roman" w:hAnsi="Times New Roman"/>
        </w:rPr>
        <w:t>to achieve full portfolio optimization effect</w:t>
      </w:r>
      <w:r w:rsidR="004656EE">
        <w:rPr>
          <w:rFonts w:ascii="Times New Roman" w:hAnsi="Times New Roman" w:hint="eastAsia"/>
        </w:rPr>
        <w:t xml:space="preserve"> as expected</w:t>
      </w:r>
      <w:r w:rsidR="004656EE">
        <w:rPr>
          <w:rFonts w:ascii="Times New Roman" w:hAnsi="Times New Roman"/>
        </w:rPr>
        <w:t>.</w:t>
      </w:r>
    </w:p>
    <w:p w14:paraId="4F3277F5" w14:textId="198429FA" w:rsidR="00007D77" w:rsidRDefault="00007D77" w:rsidP="00007D77">
      <w:pPr>
        <w:pStyle w:val="Body"/>
        <w:rPr>
          <w:rFonts w:ascii="Times New Roman" w:hAnsi="Times New Roman"/>
        </w:rPr>
      </w:pPr>
    </w:p>
    <w:p w14:paraId="59EA7EF5" w14:textId="5D37C660" w:rsidR="004656EE" w:rsidRDefault="00790CB1" w:rsidP="003C1210">
      <w:pPr>
        <w:pStyle w:val="Body"/>
        <w:rPr>
          <w:rFonts w:ascii="Times New Roman" w:hAnsi="Times New Roman"/>
        </w:rPr>
      </w:pPr>
      <w:r>
        <w:rPr>
          <w:rFonts w:ascii="Times New Roman" w:hAnsi="Times New Roman" w:hint="eastAsia"/>
        </w:rPr>
        <w:t>A</w:t>
      </w:r>
      <w:r>
        <w:rPr>
          <w:rFonts w:ascii="Times New Roman" w:hAnsi="Times New Roman"/>
        </w:rPr>
        <w:t>n inconvenient and cold truth is that a</w:t>
      </w:r>
      <w:r w:rsidR="004656EE">
        <w:rPr>
          <w:rFonts w:ascii="Times New Roman" w:hAnsi="Times New Roman"/>
        </w:rPr>
        <w:t xml:space="preserve">sset owners (investors) and managers </w:t>
      </w:r>
      <w:r w:rsidR="00296964">
        <w:rPr>
          <w:rFonts w:ascii="Times New Roman" w:hAnsi="Times New Roman"/>
        </w:rPr>
        <w:t>ca</w:t>
      </w:r>
      <w:r w:rsidR="00180028">
        <w:rPr>
          <w:rFonts w:ascii="Times New Roman" w:hAnsi="Times New Roman"/>
        </w:rPr>
        <w:t>n</w:t>
      </w:r>
      <w:r w:rsidR="004656EE">
        <w:rPr>
          <w:rFonts w:ascii="Times New Roman" w:hAnsi="Times New Roman" w:hint="eastAsia"/>
        </w:rPr>
        <w:t>not expect</w:t>
      </w:r>
      <w:r w:rsidR="004656EE">
        <w:rPr>
          <w:rFonts w:ascii="Times New Roman" w:hAnsi="Times New Roman"/>
        </w:rPr>
        <w:t xml:space="preserve"> </w:t>
      </w:r>
      <w:r w:rsidR="00180028">
        <w:rPr>
          <w:rFonts w:ascii="Times New Roman" w:hAnsi="Times New Roman"/>
        </w:rPr>
        <w:t xml:space="preserve">consistent </w:t>
      </w:r>
      <w:r w:rsidR="004656EE">
        <w:rPr>
          <w:rFonts w:ascii="Times New Roman" w:hAnsi="Times New Roman"/>
        </w:rPr>
        <w:t xml:space="preserve">average returns, volatilities, and correlations to be realized </w:t>
      </w:r>
      <w:r w:rsidR="00F865B1">
        <w:rPr>
          <w:rFonts w:ascii="Times New Roman" w:hAnsi="Times New Roman"/>
        </w:rPr>
        <w:t xml:space="preserve">over </w:t>
      </w:r>
      <w:r w:rsidR="004656EE">
        <w:rPr>
          <w:rFonts w:ascii="Times New Roman" w:hAnsi="Times New Roman"/>
        </w:rPr>
        <w:t xml:space="preserve">long </w:t>
      </w:r>
      <w:r w:rsidR="00F865B1">
        <w:rPr>
          <w:rFonts w:ascii="Times New Roman" w:hAnsi="Times New Roman"/>
        </w:rPr>
        <w:t xml:space="preserve">periods of </w:t>
      </w:r>
      <w:r w:rsidR="004656EE">
        <w:rPr>
          <w:rFonts w:ascii="Times New Roman" w:hAnsi="Times New Roman"/>
        </w:rPr>
        <w:t xml:space="preserve">time. </w:t>
      </w:r>
      <w:r w:rsidR="00194BC5">
        <w:rPr>
          <w:rFonts w:ascii="Times New Roman" w:hAnsi="Times New Roman"/>
        </w:rPr>
        <w:t>I</w:t>
      </w:r>
      <w:r w:rsidR="004656EE">
        <w:rPr>
          <w:rFonts w:ascii="Times New Roman" w:hAnsi="Times New Roman"/>
        </w:rPr>
        <w:t>f you see a specific</w:t>
      </w:r>
      <w:r w:rsidR="00194BC5">
        <w:rPr>
          <w:rFonts w:ascii="Times New Roman" w:hAnsi="Times New Roman"/>
        </w:rPr>
        <w:t xml:space="preserve"> and short</w:t>
      </w:r>
      <w:r w:rsidR="004656EE">
        <w:rPr>
          <w:rFonts w:ascii="Times New Roman" w:hAnsi="Times New Roman"/>
        </w:rPr>
        <w:t xml:space="preserve"> time horizon, this </w:t>
      </w:r>
      <w:r w:rsidR="004656EE">
        <w:rPr>
          <w:rFonts w:ascii="Times New Roman" w:hAnsi="Times New Roman" w:hint="eastAsia"/>
        </w:rPr>
        <w:t>is</w:t>
      </w:r>
      <w:r w:rsidR="004656EE">
        <w:rPr>
          <w:rFonts w:ascii="Times New Roman" w:hAnsi="Times New Roman"/>
        </w:rPr>
        <w:t xml:space="preserve"> not</w:t>
      </w:r>
      <w:r w:rsidR="00194BC5">
        <w:rPr>
          <w:rFonts w:ascii="Times New Roman" w:hAnsi="Times New Roman"/>
        </w:rPr>
        <w:t xml:space="preserve"> always</w:t>
      </w:r>
      <w:r w:rsidR="004656EE">
        <w:rPr>
          <w:rFonts w:ascii="Times New Roman" w:hAnsi="Times New Roman"/>
        </w:rPr>
        <w:t xml:space="preserve"> the case</w:t>
      </w:r>
      <w:r w:rsidR="00284AA7">
        <w:rPr>
          <w:rFonts w:ascii="Times New Roman" w:hAnsi="Times New Roman"/>
        </w:rPr>
        <w:t xml:space="preserve"> as these numbers dynamically fluctuate</w:t>
      </w:r>
      <w:r w:rsidR="004656EE">
        <w:rPr>
          <w:rFonts w:ascii="Times New Roman" w:hAnsi="Times New Roman"/>
        </w:rPr>
        <w:t xml:space="preserve">. </w:t>
      </w:r>
      <w:r w:rsidR="00A312D5">
        <w:rPr>
          <w:rFonts w:ascii="Times New Roman" w:hAnsi="Times New Roman"/>
        </w:rPr>
        <w:t>P</w:t>
      </w:r>
      <w:r w:rsidR="004656EE">
        <w:rPr>
          <w:rFonts w:ascii="Times New Roman" w:hAnsi="Times New Roman"/>
        </w:rPr>
        <w:t xml:space="preserve">ortfolios </w:t>
      </w:r>
      <w:r w:rsidR="00A312D5">
        <w:rPr>
          <w:rFonts w:ascii="Times New Roman" w:hAnsi="Times New Roman"/>
        </w:rPr>
        <w:t>are often</w:t>
      </w:r>
      <w:r w:rsidR="004656EE">
        <w:rPr>
          <w:rFonts w:ascii="Times New Roman" w:hAnsi="Times New Roman"/>
        </w:rPr>
        <w:t xml:space="preserve"> </w:t>
      </w:r>
      <w:r w:rsidR="00A312D5">
        <w:rPr>
          <w:rFonts w:ascii="Times New Roman" w:hAnsi="Times New Roman"/>
        </w:rPr>
        <w:t>sub-</w:t>
      </w:r>
      <w:r w:rsidR="004656EE">
        <w:rPr>
          <w:rFonts w:ascii="Times New Roman" w:hAnsi="Times New Roman"/>
        </w:rPr>
        <w:t>optimal</w:t>
      </w:r>
      <w:r w:rsidR="004656EE">
        <w:rPr>
          <w:rFonts w:ascii="Times New Roman" w:hAnsi="Times New Roman" w:hint="eastAsia"/>
        </w:rPr>
        <w:t xml:space="preserve"> </w:t>
      </w:r>
      <w:r w:rsidR="00A312D5">
        <w:rPr>
          <w:rFonts w:ascii="Times New Roman" w:hAnsi="Times New Roman"/>
        </w:rPr>
        <w:t xml:space="preserve">or even inappropriate </w:t>
      </w:r>
      <w:r w:rsidR="004656EE">
        <w:rPr>
          <w:rFonts w:ascii="Times New Roman" w:hAnsi="Times New Roman" w:hint="eastAsia"/>
        </w:rPr>
        <w:t xml:space="preserve">because of the changes in a pattern of returns and volatilities/correlations as a result; </w:t>
      </w:r>
      <w:r w:rsidR="004656EE">
        <w:rPr>
          <w:rFonts w:ascii="Times New Roman" w:hAnsi="Times New Roman"/>
        </w:rPr>
        <w:t>portfolios</w:t>
      </w:r>
      <w:r w:rsidR="004656EE">
        <w:rPr>
          <w:rFonts w:ascii="Times New Roman" w:hAnsi="Times New Roman" w:hint="eastAsia"/>
        </w:rPr>
        <w:t xml:space="preserve"> could be </w:t>
      </w:r>
      <w:r w:rsidR="004656EE">
        <w:rPr>
          <w:rFonts w:ascii="Times New Roman" w:hAnsi="Times New Roman"/>
        </w:rPr>
        <w:t xml:space="preserve">less diversified and more concentrated, at least in the </w:t>
      </w:r>
      <w:r w:rsidR="004656EE">
        <w:rPr>
          <w:rFonts w:ascii="Times New Roman" w:hAnsi="Times New Roman" w:hint="eastAsia"/>
        </w:rPr>
        <w:t>specific time frame</w:t>
      </w:r>
      <w:r w:rsidR="004656EE">
        <w:rPr>
          <w:rFonts w:ascii="Times New Roman" w:hAnsi="Times New Roman"/>
        </w:rPr>
        <w:t xml:space="preserve">. </w:t>
      </w:r>
      <w:r w:rsidR="004656EE">
        <w:rPr>
          <w:rFonts w:ascii="Times New Roman" w:hAnsi="Times New Roman" w:hint="eastAsia"/>
        </w:rPr>
        <w:t xml:space="preserve">Furthermore, if you </w:t>
      </w:r>
      <w:r w:rsidR="004656EE">
        <w:rPr>
          <w:rFonts w:ascii="Times New Roman" w:hAnsi="Times New Roman"/>
        </w:rPr>
        <w:t>mistakenly</w:t>
      </w:r>
      <w:r w:rsidR="004656EE">
        <w:rPr>
          <w:rFonts w:ascii="Times New Roman" w:hAnsi="Times New Roman" w:hint="eastAsia"/>
        </w:rPr>
        <w:t xml:space="preserve"> assume the world </w:t>
      </w:r>
      <w:r w:rsidR="004656EE">
        <w:rPr>
          <w:rFonts w:ascii="Times New Roman" w:hAnsi="Times New Roman"/>
        </w:rPr>
        <w:t>goes back</w:t>
      </w:r>
      <w:r w:rsidR="004656EE">
        <w:rPr>
          <w:rFonts w:ascii="Times New Roman" w:hAnsi="Times New Roman" w:hint="eastAsia"/>
        </w:rPr>
        <w:t xml:space="preserve"> to the original static state and mean-reversion always works forever, you would miss structural changes. </w:t>
      </w:r>
      <w:r w:rsidR="004656EE">
        <w:rPr>
          <w:rFonts w:ascii="Times New Roman" w:hAnsi="Times New Roman"/>
        </w:rPr>
        <w:t>In reality, there are both cyclical and structural changes in this world. Even wor</w:t>
      </w:r>
      <w:r w:rsidR="004656EE">
        <w:rPr>
          <w:rFonts w:ascii="Times New Roman" w:hAnsi="Times New Roman" w:hint="eastAsia"/>
        </w:rPr>
        <w:t>se</w:t>
      </w:r>
      <w:r w:rsidR="004656EE">
        <w:rPr>
          <w:rFonts w:ascii="Times New Roman" w:hAnsi="Times New Roman"/>
        </w:rPr>
        <w:t xml:space="preserve">, a </w:t>
      </w:r>
      <w:r w:rsidR="004656EE" w:rsidRPr="00680620">
        <w:rPr>
          <w:rFonts w:ascii="Times New Roman" w:hAnsi="Times New Roman"/>
        </w:rPr>
        <w:t xml:space="preserve">temporarily </w:t>
      </w:r>
      <w:r w:rsidR="004656EE">
        <w:rPr>
          <w:rFonts w:ascii="Times New Roman" w:hAnsi="Times New Roman"/>
        </w:rPr>
        <w:t xml:space="preserve">underperforming portfolio </w:t>
      </w:r>
      <w:r w:rsidR="004656EE">
        <w:rPr>
          <w:rFonts w:ascii="Times New Roman" w:hAnsi="Times New Roman" w:hint="eastAsia"/>
        </w:rPr>
        <w:t xml:space="preserve">due to a short-term cyclicality </w:t>
      </w:r>
      <w:r w:rsidR="004656EE">
        <w:rPr>
          <w:rFonts w:ascii="Times New Roman" w:hAnsi="Times New Roman"/>
        </w:rPr>
        <w:t>could get terminated by a sense of disappointment before regaining the incurred loss</w:t>
      </w:r>
      <w:r w:rsidR="004656EE">
        <w:rPr>
          <w:rFonts w:ascii="Times New Roman" w:hAnsi="Times New Roman" w:hint="eastAsia"/>
        </w:rPr>
        <w:t>; because n</w:t>
      </w:r>
      <w:r w:rsidR="004656EE">
        <w:rPr>
          <w:rFonts w:ascii="Times New Roman" w:hAnsi="Times New Roman"/>
        </w:rPr>
        <w:t>obody has an infinite time horizon</w:t>
      </w:r>
      <w:r w:rsidR="004656EE">
        <w:rPr>
          <w:rFonts w:ascii="Times New Roman" w:hAnsi="Times New Roman" w:hint="eastAsia"/>
        </w:rPr>
        <w:t xml:space="preserve"> and a sure prospect for the future world economy and markets</w:t>
      </w:r>
      <w:r w:rsidR="004656EE">
        <w:rPr>
          <w:rFonts w:ascii="Times New Roman" w:hAnsi="Times New Roman"/>
        </w:rPr>
        <w:t xml:space="preserve">. Holding period returns can be dramatically reduced by untimely drawdowns. This is because the world economy including financial markets can never be stationary. It typically </w:t>
      </w:r>
      <w:r w:rsidR="004656EE">
        <w:rPr>
          <w:rFonts w:ascii="Times New Roman" w:hAnsi="Times New Roman" w:hint="eastAsia"/>
        </w:rPr>
        <w:t>moves around the four states:</w:t>
      </w:r>
      <w:r w:rsidR="004656EE">
        <w:rPr>
          <w:rFonts w:ascii="Times New Roman" w:hAnsi="Times New Roman"/>
        </w:rPr>
        <w:t xml:space="preserve"> </w:t>
      </w:r>
      <w:r w:rsidR="004656EE">
        <w:rPr>
          <w:rFonts w:ascii="Times New Roman" w:hAnsi="Times New Roman" w:hint="eastAsia"/>
        </w:rPr>
        <w:t>1</w:t>
      </w:r>
      <w:r w:rsidR="004656EE">
        <w:rPr>
          <w:rFonts w:ascii="Times New Roman" w:hAnsi="Times New Roman"/>
        </w:rPr>
        <w:t xml:space="preserve">) a steady, low-volatility state characterized by </w:t>
      </w:r>
      <w:r w:rsidR="004656EE" w:rsidRPr="00FF60B6">
        <w:rPr>
          <w:rFonts w:ascii="Times New Roman" w:hAnsi="Times New Roman"/>
        </w:rPr>
        <w:t xml:space="preserve">accelerating </w:t>
      </w:r>
      <w:r w:rsidR="004656EE">
        <w:rPr>
          <w:rFonts w:ascii="Times New Roman" w:hAnsi="Times New Roman"/>
        </w:rPr>
        <w:t>economic growth and risk-on market conditions</w:t>
      </w:r>
      <w:r w:rsidR="004656EE">
        <w:rPr>
          <w:rFonts w:ascii="Times New Roman" w:hAnsi="Times New Roman" w:hint="eastAsia"/>
        </w:rPr>
        <w:t xml:space="preserve">, 2) a </w:t>
      </w:r>
      <w:r w:rsidR="004656EE">
        <w:rPr>
          <w:rFonts w:ascii="Times New Roman" w:hAnsi="Times New Roman"/>
        </w:rPr>
        <w:t>m</w:t>
      </w:r>
      <w:r w:rsidR="004656EE">
        <w:rPr>
          <w:rFonts w:ascii="Times New Roman" w:hAnsi="Times New Roman" w:hint="eastAsia"/>
        </w:rPr>
        <w:t xml:space="preserve">id-volatility state characterized by </w:t>
      </w:r>
      <w:r w:rsidR="004656EE" w:rsidRPr="00FF60B6">
        <w:rPr>
          <w:rFonts w:ascii="Times New Roman" w:hAnsi="Times New Roman"/>
        </w:rPr>
        <w:t>decelerating</w:t>
      </w:r>
      <w:r w:rsidR="004656EE" w:rsidRPr="00FF60B6">
        <w:rPr>
          <w:rFonts w:ascii="Times New Roman" w:hAnsi="Times New Roman" w:hint="eastAsia"/>
        </w:rPr>
        <w:t xml:space="preserve"> </w:t>
      </w:r>
      <w:r w:rsidR="004656EE">
        <w:rPr>
          <w:rFonts w:ascii="Times New Roman" w:hAnsi="Times New Roman"/>
        </w:rPr>
        <w:t>economic</w:t>
      </w:r>
      <w:r w:rsidR="004656EE">
        <w:rPr>
          <w:rFonts w:ascii="Times New Roman" w:hAnsi="Times New Roman" w:hint="eastAsia"/>
        </w:rPr>
        <w:t xml:space="preserve"> growth, 3) </w:t>
      </w:r>
      <w:r w:rsidR="004656EE">
        <w:rPr>
          <w:rFonts w:ascii="Times New Roman" w:hAnsi="Times New Roman"/>
        </w:rPr>
        <w:t xml:space="preserve">a panic-driven, high-volatility state characterized by </w:t>
      </w:r>
      <w:r w:rsidR="004656EE" w:rsidRPr="00FF60B6">
        <w:rPr>
          <w:rFonts w:ascii="Times New Roman" w:hAnsi="Times New Roman"/>
        </w:rPr>
        <w:t xml:space="preserve">accelerating </w:t>
      </w:r>
      <w:r w:rsidR="004656EE">
        <w:rPr>
          <w:rFonts w:ascii="Times New Roman" w:hAnsi="Times New Roman"/>
        </w:rPr>
        <w:t>economic contraction and risk-off market conditions</w:t>
      </w:r>
      <w:r w:rsidR="004656EE">
        <w:rPr>
          <w:rFonts w:ascii="Times New Roman" w:hAnsi="Times New Roman" w:hint="eastAsia"/>
        </w:rPr>
        <w:t xml:space="preserve">, and 4) a mid-volatility state characterized by </w:t>
      </w:r>
      <w:r w:rsidR="004656EE" w:rsidRPr="00FF60B6">
        <w:rPr>
          <w:rFonts w:ascii="Times New Roman" w:hAnsi="Times New Roman"/>
        </w:rPr>
        <w:t>decelerating</w:t>
      </w:r>
      <w:r w:rsidR="004656EE" w:rsidRPr="00FF60B6">
        <w:rPr>
          <w:rFonts w:ascii="Times New Roman" w:hAnsi="Times New Roman" w:hint="eastAsia"/>
        </w:rPr>
        <w:t xml:space="preserve"> </w:t>
      </w:r>
      <w:r w:rsidR="004656EE">
        <w:rPr>
          <w:rFonts w:ascii="Times New Roman" w:hAnsi="Times New Roman" w:hint="eastAsia"/>
        </w:rPr>
        <w:t>economic contraction.</w:t>
      </w:r>
    </w:p>
    <w:p w14:paraId="74E9271E" w14:textId="77777777" w:rsidR="00CC3B41" w:rsidRDefault="00CC3B41" w:rsidP="00CC3B41">
      <w:pPr>
        <w:pStyle w:val="Body"/>
        <w:rPr>
          <w:rFonts w:ascii="Times New Roman" w:eastAsiaTheme="minorEastAsia" w:hAnsi="Times New Roman" w:cs="Times New Roman"/>
        </w:rPr>
      </w:pPr>
    </w:p>
    <w:p w14:paraId="14155A38" w14:textId="76B97503" w:rsidR="004656EE" w:rsidRDefault="004656EE" w:rsidP="003C1210">
      <w:pPr>
        <w:pStyle w:val="Body"/>
        <w:rPr>
          <w:rFonts w:ascii="Times New Roman" w:eastAsia="Times New Roman" w:hAnsi="Times New Roman" w:cs="Times New Roman"/>
        </w:rPr>
      </w:pPr>
      <w:r>
        <w:rPr>
          <w:rFonts w:ascii="Times New Roman" w:eastAsiaTheme="minorEastAsia" w:hAnsi="Times New Roman" w:cs="Times New Roman" w:hint="eastAsia"/>
        </w:rPr>
        <w:t>It should be noted that realized</w:t>
      </w:r>
      <w:r w:rsidRPr="00DE188C">
        <w:rPr>
          <w:rFonts w:ascii="Times New Roman" w:eastAsia="Times New Roman" w:hAnsi="Times New Roman" w:cs="Times New Roman"/>
        </w:rPr>
        <w:t xml:space="preserve"> returns, risk</w:t>
      </w:r>
      <w:r>
        <w:rPr>
          <w:rFonts w:ascii="Times New Roman" w:eastAsiaTheme="minorEastAsia" w:hAnsi="Times New Roman" w:cs="Times New Roman" w:hint="eastAsia"/>
        </w:rPr>
        <w:t>s,</w:t>
      </w:r>
      <w:r w:rsidRPr="00DE188C">
        <w:rPr>
          <w:rFonts w:ascii="Times New Roman" w:eastAsia="Times New Roman" w:hAnsi="Times New Roman" w:cs="Times New Roman"/>
        </w:rPr>
        <w:t xml:space="preserve"> and correlations change more frequently </w:t>
      </w:r>
      <w:r>
        <w:rPr>
          <w:rFonts w:ascii="Times New Roman" w:eastAsiaTheme="minorEastAsia" w:hAnsi="Times New Roman" w:cs="Times New Roman" w:hint="eastAsia"/>
        </w:rPr>
        <w:t xml:space="preserve">and significantly </w:t>
      </w:r>
      <w:r w:rsidRPr="00DE188C">
        <w:rPr>
          <w:rFonts w:ascii="Times New Roman" w:eastAsia="Times New Roman" w:hAnsi="Times New Roman" w:cs="Times New Roman"/>
        </w:rPr>
        <w:t xml:space="preserve">than </w:t>
      </w:r>
      <w:r>
        <w:rPr>
          <w:rFonts w:ascii="Times New Roman" w:eastAsiaTheme="minorEastAsia" w:hAnsi="Times New Roman" w:cs="Times New Roman" w:hint="eastAsia"/>
        </w:rPr>
        <w:t>a</w:t>
      </w:r>
      <w:r w:rsidRPr="00DE188C">
        <w:rPr>
          <w:rFonts w:ascii="Times New Roman" w:eastAsia="Times New Roman" w:hAnsi="Times New Roman" w:cs="Times New Roman"/>
        </w:rPr>
        <w:t xml:space="preserve"> rigid policy framework </w:t>
      </w:r>
      <w:r>
        <w:rPr>
          <w:rFonts w:ascii="Times New Roman" w:eastAsiaTheme="minorEastAsia" w:hAnsi="Times New Roman" w:cs="Times New Roman" w:hint="eastAsia"/>
        </w:rPr>
        <w:t xml:space="preserve">for </w:t>
      </w:r>
      <w:r w:rsidRPr="00DE188C">
        <w:rPr>
          <w:rFonts w:ascii="Times New Roman" w:eastAsia="Times New Roman" w:hAnsi="Times New Roman" w:cs="Times New Roman"/>
        </w:rPr>
        <w:t xml:space="preserve">a strategic asset allocation </w:t>
      </w:r>
      <w:r>
        <w:rPr>
          <w:rFonts w:ascii="Times New Roman" w:eastAsiaTheme="minorEastAsia" w:hAnsi="Times New Roman" w:cs="Times New Roman" w:hint="eastAsia"/>
        </w:rPr>
        <w:t>expects</w:t>
      </w:r>
      <w:r w:rsidRPr="00DE188C">
        <w:rPr>
          <w:rFonts w:ascii="Times New Roman" w:eastAsia="Times New Roman" w:hAnsi="Times New Roman" w:cs="Times New Roman"/>
        </w:rPr>
        <w:t>.</w:t>
      </w:r>
      <w:r>
        <w:rPr>
          <w:rFonts w:ascii="Times New Roman" w:eastAsiaTheme="minorEastAsia" w:hAnsi="Times New Roman" w:cs="Times New Roman" w:hint="eastAsia"/>
        </w:rPr>
        <w:t xml:space="preserve"> A strategic asset allocation is based on a belief in </w:t>
      </w:r>
      <w:r w:rsidRPr="00B6283D">
        <w:rPr>
          <w:rFonts w:ascii="Times New Roman" w:eastAsiaTheme="minorEastAsia" w:hAnsi="Times New Roman" w:cs="Times New Roman"/>
        </w:rPr>
        <w:t>cyclicality</w:t>
      </w:r>
      <w:r w:rsidR="00576560">
        <w:rPr>
          <w:rFonts w:ascii="Times New Roman" w:eastAsiaTheme="minorEastAsia" w:hAnsi="Times New Roman" w:cs="Times New Roman"/>
        </w:rPr>
        <w:t xml:space="preserve"> (seasonality)</w:t>
      </w:r>
      <w:r>
        <w:rPr>
          <w:rFonts w:ascii="Times New Roman" w:eastAsiaTheme="minorEastAsia" w:hAnsi="Times New Roman" w:cs="Times New Roman" w:hint="eastAsia"/>
        </w:rPr>
        <w:t xml:space="preserve"> and mean-reversion of markets and it requires rebalancing back to its static policy weights. Many i</w:t>
      </w:r>
      <w:r w:rsidRPr="00DE188C">
        <w:rPr>
          <w:rFonts w:ascii="Times New Roman" w:eastAsia="Times New Roman" w:hAnsi="Times New Roman" w:cs="Times New Roman"/>
        </w:rPr>
        <w:t xml:space="preserve">nvestors have been reluctant to </w:t>
      </w:r>
      <w:r>
        <w:rPr>
          <w:rFonts w:ascii="Times New Roman" w:eastAsiaTheme="minorEastAsia" w:hAnsi="Times New Roman" w:cs="Times New Roman" w:hint="eastAsia"/>
        </w:rPr>
        <w:t>deviate</w:t>
      </w:r>
      <w:r w:rsidRPr="00DE188C">
        <w:rPr>
          <w:rFonts w:ascii="Times New Roman" w:eastAsia="Times New Roman" w:hAnsi="Times New Roman" w:cs="Times New Roman"/>
        </w:rPr>
        <w:t xml:space="preserve"> from strategic portfolios </w:t>
      </w:r>
      <w:r>
        <w:rPr>
          <w:rFonts w:ascii="Times New Roman" w:eastAsiaTheme="minorEastAsia" w:hAnsi="Times New Roman" w:cs="Times New Roman" w:hint="eastAsia"/>
        </w:rPr>
        <w:t xml:space="preserve">backed by a basic </w:t>
      </w:r>
      <w:r>
        <w:rPr>
          <w:rFonts w:ascii="Times New Roman" w:eastAsiaTheme="minorEastAsia" w:hAnsi="Times New Roman" w:cs="Times New Roman"/>
        </w:rPr>
        <w:t>belief</w:t>
      </w:r>
      <w:r>
        <w:rPr>
          <w:rFonts w:ascii="Times New Roman" w:eastAsiaTheme="minorEastAsia" w:hAnsi="Times New Roman" w:cs="Times New Roman" w:hint="eastAsia"/>
        </w:rPr>
        <w:t xml:space="preserve"> in </w:t>
      </w:r>
      <w:r w:rsidRPr="00120130">
        <w:rPr>
          <w:rFonts w:ascii="Times New Roman" w:eastAsiaTheme="minorEastAsia" w:hAnsi="Times New Roman" w:cs="Times New Roman"/>
        </w:rPr>
        <w:t>mean-reversion</w:t>
      </w:r>
      <w:r>
        <w:rPr>
          <w:rFonts w:ascii="Times New Roman" w:eastAsiaTheme="minorEastAsia" w:hAnsi="Times New Roman" w:cs="Times New Roman" w:hint="eastAsia"/>
        </w:rPr>
        <w:t xml:space="preserve"> </w:t>
      </w:r>
      <w:r w:rsidRPr="00DE188C">
        <w:rPr>
          <w:rFonts w:ascii="Times New Roman" w:eastAsia="Times New Roman" w:hAnsi="Times New Roman" w:cs="Times New Roman"/>
        </w:rPr>
        <w:t xml:space="preserve">because of </w:t>
      </w:r>
      <w:r>
        <w:rPr>
          <w:rFonts w:ascii="Times New Roman" w:eastAsiaTheme="minorEastAsia" w:hAnsi="Times New Roman" w:cs="Times New Roman" w:hint="eastAsia"/>
        </w:rPr>
        <w:t>explicit and</w:t>
      </w:r>
      <w:r w:rsidRPr="00DE188C">
        <w:rPr>
          <w:rFonts w:ascii="Times New Roman" w:eastAsia="Times New Roman" w:hAnsi="Times New Roman" w:cs="Times New Roman"/>
        </w:rPr>
        <w:t xml:space="preserve"> </w:t>
      </w:r>
      <w:r>
        <w:rPr>
          <w:rFonts w:ascii="Times New Roman" w:eastAsiaTheme="minorEastAsia" w:hAnsi="Times New Roman" w:cs="Times New Roman" w:hint="eastAsia"/>
        </w:rPr>
        <w:t xml:space="preserve">implicit </w:t>
      </w:r>
      <w:r w:rsidRPr="00DE188C">
        <w:rPr>
          <w:rFonts w:ascii="Times New Roman" w:eastAsia="Times New Roman" w:hAnsi="Times New Roman" w:cs="Times New Roman"/>
        </w:rPr>
        <w:t>expense</w:t>
      </w:r>
      <w:r>
        <w:rPr>
          <w:rFonts w:ascii="Times New Roman" w:eastAsiaTheme="minorEastAsia" w:hAnsi="Times New Roman" w:cs="Times New Roman" w:hint="eastAsia"/>
        </w:rPr>
        <w:t>s</w:t>
      </w:r>
      <w:r w:rsidRPr="00DE188C">
        <w:rPr>
          <w:rFonts w:ascii="Times New Roman" w:eastAsia="Times New Roman" w:hAnsi="Times New Roman" w:cs="Times New Roman"/>
        </w:rPr>
        <w:t xml:space="preserve"> of implementing allocation changes and a lack of confidence </w:t>
      </w:r>
      <w:r>
        <w:rPr>
          <w:rFonts w:ascii="Times New Roman" w:eastAsiaTheme="minorEastAsia" w:hAnsi="Times New Roman" w:cs="Times New Roman" w:hint="eastAsia"/>
        </w:rPr>
        <w:t>for</w:t>
      </w:r>
      <w:r w:rsidRPr="00DE188C">
        <w:rPr>
          <w:rFonts w:ascii="Times New Roman" w:eastAsia="Times New Roman" w:hAnsi="Times New Roman" w:cs="Times New Roman"/>
        </w:rPr>
        <w:t xml:space="preserve"> successful</w:t>
      </w:r>
      <w:r>
        <w:rPr>
          <w:rFonts w:ascii="Times New Roman" w:eastAsiaTheme="minorEastAsia" w:hAnsi="Times New Roman" w:cs="Times New Roman" w:hint="eastAsia"/>
        </w:rPr>
        <w:t xml:space="preserve"> allocation changes to</w:t>
      </w:r>
      <w:r w:rsidRPr="00DE188C">
        <w:rPr>
          <w:rFonts w:ascii="Times New Roman" w:eastAsia="Times New Roman" w:hAnsi="Times New Roman" w:cs="Times New Roman"/>
        </w:rPr>
        <w:t xml:space="preserve"> enhance investment performance.</w:t>
      </w:r>
      <w:r>
        <w:rPr>
          <w:rFonts w:ascii="Times New Roman" w:eastAsiaTheme="minorEastAsia" w:hAnsi="Times New Roman" w:cs="Times New Roman" w:hint="eastAsia"/>
        </w:rPr>
        <w:t xml:space="preserve"> On the other hand, </w:t>
      </w:r>
      <w:r w:rsidRPr="00DE188C">
        <w:rPr>
          <w:rFonts w:ascii="Times New Roman" w:eastAsia="Times New Roman" w:hAnsi="Times New Roman" w:cs="Times New Roman"/>
        </w:rPr>
        <w:t xml:space="preserve">the </w:t>
      </w:r>
      <w:r>
        <w:rPr>
          <w:rFonts w:ascii="Times New Roman" w:eastAsiaTheme="minorEastAsia" w:hAnsi="Times New Roman" w:cs="Times New Roman" w:hint="eastAsia"/>
        </w:rPr>
        <w:t xml:space="preserve">recent </w:t>
      </w:r>
      <w:r w:rsidRPr="00DE188C">
        <w:rPr>
          <w:rFonts w:ascii="Times New Roman" w:eastAsia="Times New Roman" w:hAnsi="Times New Roman" w:cs="Times New Roman"/>
        </w:rPr>
        <w:t xml:space="preserve">proliferation of low-cost </w:t>
      </w:r>
      <w:r>
        <w:rPr>
          <w:rFonts w:ascii="Times New Roman" w:eastAsiaTheme="minorEastAsia" w:hAnsi="Times New Roman" w:cs="Times New Roman" w:hint="eastAsia"/>
        </w:rPr>
        <w:t xml:space="preserve">and high-liquidity </w:t>
      </w:r>
      <w:r w:rsidRPr="00DE188C">
        <w:rPr>
          <w:rFonts w:ascii="Times New Roman" w:eastAsia="Times New Roman" w:hAnsi="Times New Roman" w:cs="Times New Roman"/>
        </w:rPr>
        <w:t xml:space="preserve">investment products </w:t>
      </w:r>
      <w:r>
        <w:rPr>
          <w:rFonts w:ascii="Times New Roman" w:eastAsiaTheme="minorEastAsia" w:hAnsi="Times New Roman" w:cs="Times New Roman" w:hint="eastAsia"/>
        </w:rPr>
        <w:t xml:space="preserve">such as ETFs, </w:t>
      </w:r>
      <w:r w:rsidRPr="00DE188C">
        <w:rPr>
          <w:rFonts w:ascii="Times New Roman" w:eastAsia="Times New Roman" w:hAnsi="Times New Roman" w:cs="Times New Roman"/>
        </w:rPr>
        <w:t>index funds</w:t>
      </w:r>
      <w:r>
        <w:rPr>
          <w:rFonts w:ascii="Times New Roman" w:eastAsiaTheme="minorEastAsia" w:hAnsi="Times New Roman" w:cs="Times New Roman" w:hint="eastAsia"/>
        </w:rPr>
        <w:t xml:space="preserve">, </w:t>
      </w:r>
      <w:r w:rsidRPr="00DE188C">
        <w:rPr>
          <w:rFonts w:ascii="Times New Roman" w:eastAsia="Times New Roman" w:hAnsi="Times New Roman" w:cs="Times New Roman"/>
        </w:rPr>
        <w:t xml:space="preserve"> </w:t>
      </w:r>
      <w:r>
        <w:rPr>
          <w:rFonts w:ascii="Times New Roman" w:eastAsiaTheme="minorEastAsia" w:hAnsi="Times New Roman" w:cs="Times New Roman" w:hint="eastAsia"/>
        </w:rPr>
        <w:t xml:space="preserve">futures, forwards, </w:t>
      </w:r>
      <w:r w:rsidRPr="00DE188C">
        <w:rPr>
          <w:rFonts w:ascii="Times New Roman" w:eastAsia="Times New Roman" w:hAnsi="Times New Roman" w:cs="Times New Roman"/>
        </w:rPr>
        <w:t>and other</w:t>
      </w:r>
      <w:r>
        <w:rPr>
          <w:rFonts w:ascii="Times New Roman" w:eastAsiaTheme="minorEastAsia" w:hAnsi="Times New Roman" w:cs="Times New Roman" w:hint="eastAsia"/>
        </w:rPr>
        <w:t xml:space="preserve"> </w:t>
      </w:r>
      <w:r w:rsidRPr="00DE188C">
        <w:rPr>
          <w:rFonts w:ascii="Times New Roman" w:eastAsia="Times New Roman" w:hAnsi="Times New Roman" w:cs="Times New Roman"/>
        </w:rPr>
        <w:t>derivatives allow for efficient changes through overlays in allocations.</w:t>
      </w:r>
      <w:r>
        <w:rPr>
          <w:rFonts w:ascii="Times New Roman" w:eastAsiaTheme="minorEastAsia" w:hAnsi="Times New Roman" w:cs="Times New Roman" w:hint="eastAsia"/>
        </w:rPr>
        <w:t xml:space="preserve"> Smart </w:t>
      </w:r>
      <w:r w:rsidRPr="00DE188C">
        <w:rPr>
          <w:rFonts w:ascii="Times New Roman" w:eastAsia="Times New Roman" w:hAnsi="Times New Roman" w:cs="Times New Roman"/>
        </w:rPr>
        <w:t xml:space="preserve">institutional investors are looking for ways to intelligently and unemotionally restructure their portfolios in response to regime shifts in the </w:t>
      </w:r>
      <w:r>
        <w:rPr>
          <w:rFonts w:ascii="Times New Roman" w:eastAsiaTheme="minorEastAsia" w:hAnsi="Times New Roman" w:cs="Times New Roman" w:hint="eastAsia"/>
        </w:rPr>
        <w:t xml:space="preserve">financial </w:t>
      </w:r>
      <w:r w:rsidRPr="00DE188C">
        <w:rPr>
          <w:rFonts w:ascii="Times New Roman" w:eastAsia="Times New Roman" w:hAnsi="Times New Roman" w:cs="Times New Roman"/>
        </w:rPr>
        <w:t>markets.</w:t>
      </w:r>
    </w:p>
    <w:p w14:paraId="1232DF54" w14:textId="43CAE887" w:rsidR="004656EE" w:rsidRDefault="004656EE" w:rsidP="004656EE">
      <w:pPr>
        <w:pStyle w:val="Body"/>
        <w:rPr>
          <w:rFonts w:ascii="Times New Roman" w:eastAsiaTheme="minorEastAsia" w:hAnsi="Times New Roman" w:cs="Times New Roman"/>
        </w:rPr>
      </w:pPr>
    </w:p>
    <w:p w14:paraId="5A47675F" w14:textId="77777777" w:rsidR="00576560" w:rsidRPr="003C1210" w:rsidRDefault="00576560" w:rsidP="004656EE">
      <w:pPr>
        <w:pStyle w:val="Body"/>
        <w:rPr>
          <w:rFonts w:ascii="Times New Roman" w:eastAsiaTheme="minorEastAsia" w:hAnsi="Times New Roman" w:cs="Times New Roman"/>
        </w:rPr>
      </w:pPr>
    </w:p>
    <w:p w14:paraId="3941B6C4" w14:textId="7B134652" w:rsidR="004656EE" w:rsidRDefault="00E70DD9" w:rsidP="004656EE">
      <w:pPr>
        <w:pStyle w:val="Body"/>
        <w:rPr>
          <w:rFonts w:ascii="Times New Roman" w:eastAsia="Times New Roman" w:hAnsi="Times New Roman" w:cs="Times New Roman"/>
          <w:b/>
          <w:bCs/>
        </w:rPr>
      </w:pPr>
      <w:r>
        <w:rPr>
          <w:rFonts w:ascii="Times New Roman" w:hAnsi="Times New Roman"/>
          <w:b/>
          <w:bCs/>
        </w:rPr>
        <w:t>1.</w:t>
      </w:r>
      <w:r>
        <w:rPr>
          <w:rFonts w:ascii="Times New Roman" w:hAnsi="Times New Roman" w:hint="eastAsia"/>
          <w:b/>
          <w:bCs/>
        </w:rPr>
        <w:t>2</w:t>
      </w:r>
      <w:r>
        <w:rPr>
          <w:rFonts w:ascii="Times New Roman" w:hAnsi="Times New Roman"/>
          <w:b/>
          <w:bCs/>
        </w:rPr>
        <w:t xml:space="preserve">. </w:t>
      </w:r>
      <w:proofErr w:type="spellStart"/>
      <w:r>
        <w:rPr>
          <w:rFonts w:ascii="Times New Roman" w:hAnsi="Times New Roman" w:hint="eastAsia"/>
          <w:b/>
          <w:bCs/>
          <w:lang w:val="es-ES_tradnl"/>
        </w:rPr>
        <w:t>Definition</w:t>
      </w:r>
      <w:proofErr w:type="spellEnd"/>
      <w:r>
        <w:rPr>
          <w:rFonts w:ascii="Times New Roman" w:hAnsi="Times New Roman" w:hint="eastAsia"/>
          <w:b/>
          <w:bCs/>
          <w:lang w:val="es-ES_tradnl"/>
        </w:rPr>
        <w:t xml:space="preserve"> </w:t>
      </w:r>
      <w:r w:rsidR="002814BF">
        <w:rPr>
          <w:rFonts w:ascii="Times New Roman" w:hAnsi="Times New Roman"/>
          <w:b/>
          <w:bCs/>
          <w:lang w:val="es-ES_tradnl"/>
        </w:rPr>
        <w:t xml:space="preserve">and </w:t>
      </w:r>
      <w:proofErr w:type="spellStart"/>
      <w:r w:rsidR="002814BF">
        <w:rPr>
          <w:rFonts w:ascii="Times New Roman" w:hAnsi="Times New Roman"/>
          <w:b/>
          <w:bCs/>
          <w:lang w:val="es-ES_tradnl"/>
        </w:rPr>
        <w:t>Interpretation</w:t>
      </w:r>
      <w:proofErr w:type="spellEnd"/>
      <w:r w:rsidR="002814BF">
        <w:rPr>
          <w:rFonts w:ascii="Times New Roman" w:hAnsi="Times New Roman" w:hint="eastAsia"/>
          <w:b/>
          <w:bCs/>
          <w:lang w:val="es-ES_tradnl"/>
        </w:rPr>
        <w:t xml:space="preserve"> </w:t>
      </w:r>
      <w:proofErr w:type="spellStart"/>
      <w:r>
        <w:rPr>
          <w:rFonts w:ascii="Times New Roman" w:hAnsi="Times New Roman"/>
          <w:b/>
          <w:bCs/>
          <w:lang w:val="es-ES_tradnl"/>
        </w:rPr>
        <w:t>of</w:t>
      </w:r>
      <w:proofErr w:type="spellEnd"/>
      <w:r>
        <w:rPr>
          <w:rFonts w:ascii="Times New Roman" w:hAnsi="Times New Roman"/>
          <w:b/>
          <w:bCs/>
          <w:lang w:val="es-ES_tradnl"/>
        </w:rPr>
        <w:t xml:space="preserve"> </w:t>
      </w:r>
      <w:proofErr w:type="spellStart"/>
      <w:r w:rsidR="004656EE">
        <w:rPr>
          <w:rFonts w:ascii="Times New Roman" w:hAnsi="Times New Roman"/>
          <w:b/>
          <w:bCs/>
          <w:lang w:val="es-ES_tradnl"/>
        </w:rPr>
        <w:t>Financial</w:t>
      </w:r>
      <w:proofErr w:type="spellEnd"/>
      <w:r w:rsidR="004656EE">
        <w:rPr>
          <w:rFonts w:ascii="Times New Roman" w:hAnsi="Times New Roman"/>
          <w:b/>
          <w:bCs/>
          <w:lang w:val="es-ES_tradnl"/>
        </w:rPr>
        <w:t xml:space="preserve"> </w:t>
      </w:r>
      <w:proofErr w:type="spellStart"/>
      <w:r w:rsidR="004656EE">
        <w:rPr>
          <w:rFonts w:ascii="Times New Roman" w:hAnsi="Times New Roman"/>
          <w:b/>
          <w:bCs/>
          <w:lang w:val="es-ES_tradnl"/>
        </w:rPr>
        <w:t>Turbulence</w:t>
      </w:r>
      <w:proofErr w:type="spellEnd"/>
      <w:r w:rsidR="004656EE">
        <w:rPr>
          <w:rFonts w:ascii="Times New Roman" w:hAnsi="Times New Roman" w:hint="eastAsia"/>
          <w:b/>
          <w:bCs/>
          <w:lang w:val="es-ES_tradnl"/>
        </w:rPr>
        <w:t xml:space="preserve"> </w:t>
      </w:r>
      <w:proofErr w:type="spellStart"/>
      <w:r w:rsidR="004656EE">
        <w:rPr>
          <w:rFonts w:ascii="Times New Roman" w:hAnsi="Times New Roman" w:hint="eastAsia"/>
          <w:b/>
          <w:bCs/>
          <w:lang w:val="es-ES_tradnl"/>
        </w:rPr>
        <w:t>Index</w:t>
      </w:r>
      <w:proofErr w:type="spellEnd"/>
      <w:r w:rsidR="004656EE">
        <w:rPr>
          <w:rFonts w:ascii="Times New Roman" w:hAnsi="Times New Roman" w:hint="eastAsia"/>
          <w:b/>
          <w:bCs/>
          <w:lang w:val="es-ES_tradnl"/>
        </w:rPr>
        <w:t xml:space="preserve"> (FTI)</w:t>
      </w:r>
    </w:p>
    <w:p w14:paraId="48C0D733" w14:textId="77777777" w:rsidR="002814BF" w:rsidRDefault="002814BF" w:rsidP="00CB3BC3">
      <w:pPr>
        <w:pStyle w:val="Body"/>
        <w:rPr>
          <w:rFonts w:ascii="Times New Roman" w:hAnsi="Times New Roman"/>
          <w:lang w:val="de-DE"/>
        </w:rPr>
      </w:pPr>
    </w:p>
    <w:p w14:paraId="688186DC" w14:textId="2D7DA8C8" w:rsidR="00CB3BC3" w:rsidRDefault="00CB3BC3" w:rsidP="00CB3BC3">
      <w:pPr>
        <w:pStyle w:val="Body"/>
        <w:rPr>
          <w:rFonts w:ascii="Times New Roman" w:hAnsi="Times New Roman"/>
        </w:rPr>
      </w:pPr>
      <w:proofErr w:type="spellStart"/>
      <w:r>
        <w:rPr>
          <w:rFonts w:ascii="Times New Roman" w:hAnsi="Times New Roman"/>
          <w:lang w:val="de-DE"/>
        </w:rPr>
        <w:t>Kritzman</w:t>
      </w:r>
      <w:proofErr w:type="spellEnd"/>
      <w:r>
        <w:rPr>
          <w:rFonts w:ascii="Times New Roman" w:hAnsi="Times New Roman"/>
          <w:lang w:val="de-DE"/>
        </w:rPr>
        <w:t xml:space="preserve"> and Li </w:t>
      </w:r>
      <w:r>
        <w:rPr>
          <w:rFonts w:ascii="Times New Roman" w:hAnsi="Times New Roman" w:hint="eastAsia"/>
          <w:lang w:val="de-DE"/>
        </w:rPr>
        <w:t>(</w:t>
      </w:r>
      <w:r>
        <w:rPr>
          <w:rFonts w:ascii="Times New Roman" w:hAnsi="Times New Roman"/>
          <w:lang w:val="de-DE"/>
        </w:rPr>
        <w:t>2010</w:t>
      </w:r>
      <w:r>
        <w:rPr>
          <w:rFonts w:ascii="Times New Roman" w:hAnsi="Times New Roman" w:hint="eastAsia"/>
          <w:lang w:val="de-DE"/>
        </w:rPr>
        <w:t>)</w:t>
      </w:r>
      <w:r>
        <w:rPr>
          <w:rFonts w:ascii="Times New Roman" w:hAnsi="Times New Roman"/>
          <w:lang w:val="de-DE"/>
        </w:rPr>
        <w:t xml:space="preserve"> </w:t>
      </w:r>
      <w:r>
        <w:rPr>
          <w:rFonts w:ascii="Times New Roman" w:hAnsi="Times New Roman"/>
        </w:rPr>
        <w:t xml:space="preserve">introduced the measure of </w:t>
      </w:r>
      <w:r>
        <w:rPr>
          <w:rFonts w:ascii="Times New Roman" w:hAnsi="Times New Roman" w:hint="eastAsia"/>
        </w:rPr>
        <w:t>f</w:t>
      </w:r>
      <w:r>
        <w:rPr>
          <w:rFonts w:ascii="Times New Roman" w:hAnsi="Times New Roman"/>
          <w:lang w:val="pt-PT"/>
        </w:rPr>
        <w:t xml:space="preserve">inancial </w:t>
      </w:r>
      <w:r>
        <w:rPr>
          <w:rFonts w:ascii="Times New Roman" w:hAnsi="Times New Roman" w:hint="eastAsia"/>
        </w:rPr>
        <w:t>t</w:t>
      </w:r>
      <w:r>
        <w:rPr>
          <w:rFonts w:ascii="Times New Roman" w:hAnsi="Times New Roman"/>
        </w:rPr>
        <w:t>urbulence, including its derivation, empirical properties, and usefulness.</w:t>
      </w:r>
      <w:r>
        <w:rPr>
          <w:rFonts w:ascii="Times New Roman" w:hAnsi="Times New Roman"/>
          <w:vertAlign w:val="superscript"/>
        </w:rPr>
        <w:t>1</w:t>
      </w:r>
      <w:r>
        <w:rPr>
          <w:rFonts w:ascii="Times New Roman" w:hAnsi="Times New Roman"/>
        </w:rPr>
        <w:t xml:space="preserve"> It was originally developed to detect financial market turbulence from asset allocation, portfolio construction, and risk management perspectives.</w:t>
      </w:r>
    </w:p>
    <w:p w14:paraId="048FC44C" w14:textId="77777777" w:rsidR="00CB3BC3" w:rsidRDefault="00CB3BC3" w:rsidP="00CB3BC3">
      <w:pPr>
        <w:pStyle w:val="Body"/>
        <w:rPr>
          <w:rFonts w:ascii="Times New Roman" w:hAnsi="Times New Roman"/>
        </w:rPr>
      </w:pPr>
    </w:p>
    <w:p w14:paraId="290D58D8" w14:textId="52B44236" w:rsidR="004656EE" w:rsidRDefault="004656EE" w:rsidP="004656EE">
      <w:pPr>
        <w:pStyle w:val="Body"/>
        <w:rPr>
          <w:rFonts w:ascii="Times New Roman" w:hAnsi="Times New Roman"/>
        </w:rPr>
      </w:pPr>
      <w:r>
        <w:rPr>
          <w:rFonts w:ascii="Times New Roman" w:hAnsi="Times New Roman" w:hint="eastAsia"/>
        </w:rPr>
        <w:lastRenderedPageBreak/>
        <w:t xml:space="preserve">The author defines the financial turbulence divided by the number of </w:t>
      </w:r>
      <w:r w:rsidR="00CB3BC3">
        <w:rPr>
          <w:rFonts w:ascii="Times New Roman" w:hAnsi="Times New Roman"/>
        </w:rPr>
        <w:t xml:space="preserve">variables (e.g., </w:t>
      </w:r>
      <w:r>
        <w:rPr>
          <w:rFonts w:ascii="Times New Roman" w:hAnsi="Times New Roman"/>
        </w:rPr>
        <w:t>investment</w:t>
      </w:r>
      <w:r w:rsidR="00CB3BC3">
        <w:rPr>
          <w:rFonts w:ascii="Times New Roman" w:hAnsi="Times New Roman"/>
        </w:rPr>
        <w:t xml:space="preserve"> instrument</w:t>
      </w:r>
      <w:r>
        <w:rPr>
          <w:rFonts w:ascii="Times New Roman" w:hAnsi="Times New Roman"/>
        </w:rPr>
        <w:t>s</w:t>
      </w:r>
      <w:r w:rsidR="00CB3BC3">
        <w:rPr>
          <w:rFonts w:ascii="Times New Roman" w:hAnsi="Times New Roman"/>
        </w:rPr>
        <w:t>)</w:t>
      </w:r>
      <w:r>
        <w:rPr>
          <w:rFonts w:ascii="Times New Roman" w:hAnsi="Times New Roman" w:hint="eastAsia"/>
        </w:rPr>
        <w:t xml:space="preserve"> N as</w:t>
      </w:r>
      <w:r>
        <w:rPr>
          <w:rFonts w:ascii="Times New Roman" w:hAnsi="Times New Roman"/>
        </w:rPr>
        <w:t xml:space="preserve"> the Financial Turbulence Index </w:t>
      </w:r>
      <w:r>
        <w:rPr>
          <w:rFonts w:ascii="Times New Roman" w:hAnsi="Times New Roman" w:hint="eastAsia"/>
        </w:rPr>
        <w:t>(FTI)</w:t>
      </w:r>
      <w:r>
        <w:rPr>
          <w:rFonts w:ascii="Times New Roman" w:hAnsi="Times New Roman"/>
        </w:rPr>
        <w:t>:</w:t>
      </w:r>
    </w:p>
    <w:p w14:paraId="00160F91" w14:textId="77777777" w:rsidR="004656EE" w:rsidRPr="00F81FA2" w:rsidRDefault="0077143B" w:rsidP="004656EE">
      <w:pPr>
        <w:pStyle w:val="Body"/>
        <w:ind w:firstLine="720"/>
        <w:rPr>
          <w:rFonts w:ascii="Times New Roman" w:eastAsiaTheme="minorEastAsia" w:hAnsi="Times New Roman" w:cs="Times New Roman"/>
        </w:rPr>
      </w:pPr>
      <m:oMath>
        <m:sSub>
          <m:sSubPr>
            <m:ctrlPr>
              <w:rPr>
                <w:rFonts w:ascii="Cambria Math" w:eastAsia="Cambria Math" w:hAnsi="Cambria Math" w:cs="Times New Roman"/>
                <w:b/>
              </w:rPr>
            </m:ctrlPr>
          </m:sSubPr>
          <m:e>
            <m:r>
              <m:rPr>
                <m:sty m:val="bi"/>
              </m:rPr>
              <w:rPr>
                <w:rFonts w:ascii="Cambria Math" w:eastAsia="Times New Roman" w:hAnsi="Cambria Math" w:cs="Times New Roman"/>
              </w:rPr>
              <m:t>FTI</m:t>
            </m:r>
          </m:e>
          <m:sub>
            <m:r>
              <m:rPr>
                <m:sty m:val="bi"/>
              </m:rPr>
              <w:rPr>
                <w:rFonts w:ascii="Cambria Math" w:eastAsia="Times New Roman" w:hAnsi="Cambria Math" w:cs="Times New Roman"/>
              </w:rPr>
              <m:t>t</m:t>
            </m:r>
          </m:sub>
        </m:sSub>
        <m:r>
          <w:rPr>
            <w:rFonts w:ascii="Cambria Math" w:eastAsia="Times New Roman" w:hAnsi="Cambria Math" w:cs="Times New Roman"/>
          </w:rPr>
          <m:t>=</m:t>
        </m:r>
        <m:f>
          <m:fPr>
            <m:ctrlPr>
              <w:rPr>
                <w:rFonts w:ascii="Cambria Math" w:eastAsia="Cambria Math" w:hAnsi="Cambria Math" w:cs="Times New Roman"/>
              </w:rPr>
            </m:ctrlPr>
          </m:fPr>
          <m:num>
            <m:d>
              <m:dPr>
                <m:ctrlPr>
                  <w:rPr>
                    <w:rFonts w:ascii="Cambria Math" w:eastAsia="Cambria Math" w:hAnsi="Cambria Math" w:cs="Times New Roman"/>
                  </w:rPr>
                </m:ctrlPr>
              </m:dPr>
              <m:e>
                <m:sSub>
                  <m:sSubPr>
                    <m:ctrlPr>
                      <w:rPr>
                        <w:rFonts w:ascii="Cambria Math" w:eastAsia="Cambria Math" w:hAnsi="Cambria Math" w:cs="Times New Roman"/>
                        <w:b/>
                      </w:rPr>
                    </m:ctrlPr>
                  </m:sSubPr>
                  <m:e>
                    <m:r>
                      <m:rPr>
                        <m:sty m:val="bi"/>
                      </m:rPr>
                      <w:rPr>
                        <w:rFonts w:ascii="Cambria Math" w:eastAsia="Times New Roman" w:hAnsi="Cambria Math" w:cs="Times New Roman"/>
                      </w:rPr>
                      <m:t>y</m:t>
                    </m:r>
                  </m:e>
                  <m:sub>
                    <m:r>
                      <m:rPr>
                        <m:sty m:val="bi"/>
                      </m:rPr>
                      <w:rPr>
                        <w:rFonts w:ascii="Cambria Math" w:eastAsia="Times New Roman" w:hAnsi="Cambria Math" w:cs="Times New Roman"/>
                      </w:rPr>
                      <m:t>t</m:t>
                    </m:r>
                  </m:sub>
                </m:sSub>
                <m:r>
                  <w:rPr>
                    <w:rFonts w:ascii="Cambria Math" w:eastAsia="Cambria Math" w:hAnsi="Cambria Math" w:cs="Times New Roman"/>
                  </w:rPr>
                  <m:t>-</m:t>
                </m:r>
                <m:r>
                  <m:rPr>
                    <m:sty m:val="bi"/>
                  </m:rPr>
                  <w:rPr>
                    <w:rFonts w:ascii="Cambria Math" w:eastAsia="Cambria Math" w:hAnsi="Cambria Math" w:cs="Times New Roman"/>
                  </w:rPr>
                  <m:t>μ</m:t>
                </m:r>
              </m:e>
            </m:d>
            <m:sSup>
              <m:sSupPr>
                <m:ctrlPr>
                  <w:rPr>
                    <w:rFonts w:ascii="Cambria Math" w:eastAsia="Cambria Math" w:hAnsi="Cambria Math" w:cs="Times New Roman"/>
                    <w:b/>
                  </w:rPr>
                </m:ctrlPr>
              </m:sSupPr>
              <m:e>
                <m:r>
                  <m:rPr>
                    <m:sty m:val="b"/>
                  </m:rPr>
                  <w:rPr>
                    <w:rFonts w:ascii="Cambria Math" w:eastAsia="Cambria Math" w:hAnsi="Cambria Math" w:cs="Times New Roman"/>
                  </w:rPr>
                  <m:t>Σ</m:t>
                </m:r>
              </m:e>
              <m:sup>
                <m:r>
                  <m:rPr>
                    <m:sty m:val="bi"/>
                  </m:rPr>
                  <w:rPr>
                    <w:rFonts w:ascii="Cambria Math" w:eastAsia="Times New Roman" w:hAnsi="Cambria Math" w:cs="Times New Roman"/>
                  </w:rPr>
                  <m:t>-1</m:t>
                </m:r>
              </m:sup>
            </m:sSup>
            <m:sSup>
              <m:sSupPr>
                <m:ctrlPr>
                  <w:rPr>
                    <w:rFonts w:ascii="Cambria Math" w:eastAsia="Cambria Math" w:hAnsi="Cambria Math" w:cs="Times New Roman"/>
                  </w:rPr>
                </m:ctrlPr>
              </m:sSupPr>
              <m:e>
                <m:d>
                  <m:dPr>
                    <m:ctrlPr>
                      <w:rPr>
                        <w:rFonts w:ascii="Cambria Math" w:eastAsia="Cambria Math" w:hAnsi="Cambria Math" w:cs="Times New Roman"/>
                      </w:rPr>
                    </m:ctrlPr>
                  </m:dPr>
                  <m:e>
                    <m:sSub>
                      <m:sSubPr>
                        <m:ctrlPr>
                          <w:rPr>
                            <w:rFonts w:ascii="Cambria Math" w:eastAsia="Cambria Math" w:hAnsi="Cambria Math" w:cs="Times New Roman"/>
                            <w:b/>
                          </w:rPr>
                        </m:ctrlPr>
                      </m:sSubPr>
                      <m:e>
                        <m:r>
                          <m:rPr>
                            <m:sty m:val="bi"/>
                          </m:rPr>
                          <w:rPr>
                            <w:rFonts w:ascii="Cambria Math" w:eastAsia="Times New Roman" w:hAnsi="Cambria Math" w:cs="Times New Roman"/>
                          </w:rPr>
                          <m:t>y</m:t>
                        </m:r>
                      </m:e>
                      <m:sub>
                        <m:r>
                          <m:rPr>
                            <m:sty m:val="bi"/>
                          </m:rPr>
                          <w:rPr>
                            <w:rFonts w:ascii="Cambria Math" w:eastAsia="Times New Roman" w:hAnsi="Cambria Math" w:cs="Times New Roman"/>
                          </w:rPr>
                          <m:t>t</m:t>
                        </m:r>
                      </m:sub>
                    </m:sSub>
                    <m:r>
                      <w:rPr>
                        <w:rFonts w:ascii="Cambria Math" w:eastAsia="Cambria Math" w:hAnsi="Cambria Math" w:cs="Times New Roman"/>
                      </w:rPr>
                      <m:t>-</m:t>
                    </m:r>
                    <m:r>
                      <m:rPr>
                        <m:sty m:val="bi"/>
                      </m:rPr>
                      <w:rPr>
                        <w:rFonts w:ascii="Cambria Math" w:eastAsia="Cambria Math" w:hAnsi="Cambria Math" w:cs="Times New Roman"/>
                      </w:rPr>
                      <m:t>μ</m:t>
                    </m:r>
                  </m:e>
                </m:d>
              </m:e>
              <m:sup>
                <m:r>
                  <w:rPr>
                    <w:rFonts w:ascii="Cambria Math" w:eastAsia="Times New Roman" w:hAnsi="Cambria Math" w:cs="Times New Roman"/>
                  </w:rPr>
                  <m:t>'</m:t>
                </m:r>
              </m:sup>
            </m:sSup>
          </m:num>
          <m:den>
            <m:r>
              <m:rPr>
                <m:sty m:val="p"/>
              </m:rPr>
              <w:rPr>
                <w:rFonts w:ascii="Cambria Math" w:eastAsia="Cambria Math" w:hAnsi="Cambria Math" w:cs="Cambria Math"/>
              </w:rPr>
              <m:t>N</m:t>
            </m:r>
          </m:den>
        </m:f>
      </m:oMath>
      <w:r w:rsidR="004656EE">
        <w:rPr>
          <w:rFonts w:ascii="Times New Roman" w:eastAsiaTheme="minorEastAsia" w:hAnsi="Times New Roman" w:cs="Times New Roman" w:hint="eastAsia"/>
        </w:rPr>
        <w:tab/>
      </w:r>
      <w:r w:rsidR="004656EE">
        <w:rPr>
          <w:rFonts w:ascii="Times New Roman" w:eastAsiaTheme="minorEastAsia" w:hAnsi="Times New Roman" w:cs="Times New Roman" w:hint="eastAsia"/>
        </w:rPr>
        <w:tab/>
        <w:t>(1)</w:t>
      </w:r>
    </w:p>
    <w:p w14:paraId="695FF0E2" w14:textId="77777777" w:rsidR="004656EE"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where</w:t>
      </w:r>
    </w:p>
    <w:p w14:paraId="20A90BAF" w14:textId="77777777" w:rsidR="004656EE" w:rsidRPr="00F81FA2"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ab/>
      </w:r>
      <m:oMath>
        <m:sSub>
          <m:sSubPr>
            <m:ctrlPr>
              <w:rPr>
                <w:rFonts w:ascii="Cambria Math" w:eastAsia="Cambria Math" w:hAnsi="Cambria Math" w:cs="Times New Roman"/>
                <w:b/>
              </w:rPr>
            </m:ctrlPr>
          </m:sSubPr>
          <m:e>
            <m:r>
              <m:rPr>
                <m:sty m:val="bi"/>
              </m:rPr>
              <w:rPr>
                <w:rFonts w:ascii="Cambria Math" w:eastAsia="Times New Roman" w:hAnsi="Cambria Math" w:cs="Times New Roman"/>
              </w:rPr>
              <m:t>FTI</m:t>
            </m:r>
          </m:e>
          <m:sub>
            <m:r>
              <m:rPr>
                <m:sty m:val="bi"/>
              </m:rPr>
              <w:rPr>
                <w:rFonts w:ascii="Cambria Math" w:eastAsia="Times New Roman" w:hAnsi="Cambria Math" w:cs="Times New Roman"/>
              </w:rPr>
              <m:t>t</m:t>
            </m:r>
          </m:sub>
        </m:sSub>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The Financial Turbulence Index at a </w:t>
      </w:r>
      <w:r>
        <w:rPr>
          <w:rFonts w:ascii="Times New Roman" w:eastAsiaTheme="minorEastAsia" w:hAnsi="Times New Roman" w:cs="Times New Roman"/>
        </w:rPr>
        <w:t>particular</w:t>
      </w:r>
      <w:r>
        <w:rPr>
          <w:rFonts w:ascii="Times New Roman" w:eastAsiaTheme="minorEastAsia" w:hAnsi="Times New Roman" w:cs="Times New Roman" w:hint="eastAsia"/>
        </w:rPr>
        <w:t xml:space="preserve"> time period </w:t>
      </w:r>
      <w:r w:rsidRPr="00266DD3">
        <w:rPr>
          <w:rFonts w:ascii="Times New Roman" w:eastAsiaTheme="minorEastAsia" w:hAnsi="Times New Roman" w:cs="Times New Roman" w:hint="eastAsia"/>
          <w:i/>
        </w:rPr>
        <w:t>t</w:t>
      </w:r>
      <w:r>
        <w:rPr>
          <w:rFonts w:ascii="Times New Roman" w:eastAsiaTheme="minorEastAsia" w:hAnsi="Times New Roman" w:cs="Times New Roman" w:hint="eastAsia"/>
        </w:rPr>
        <w:t xml:space="preserve"> (scalar)</w:t>
      </w:r>
    </w:p>
    <w:p w14:paraId="10320A2D" w14:textId="4E6308F4" w:rsidR="004656EE"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ab/>
      </w:r>
      <m:oMath>
        <m:sSub>
          <m:sSubPr>
            <m:ctrlPr>
              <w:rPr>
                <w:rFonts w:ascii="Cambria Math" w:eastAsia="Cambria Math" w:hAnsi="Cambria Math" w:cs="Times New Roman"/>
                <w:b/>
              </w:rPr>
            </m:ctrlPr>
          </m:sSubPr>
          <m:e>
            <m:r>
              <m:rPr>
                <m:sty m:val="bi"/>
              </m:rPr>
              <w:rPr>
                <w:rFonts w:ascii="Cambria Math" w:eastAsia="Times New Roman" w:hAnsi="Cambria Math" w:cs="Times New Roman"/>
              </w:rPr>
              <m:t>y</m:t>
            </m:r>
          </m:e>
          <m:sub>
            <m:r>
              <m:rPr>
                <m:sty m:val="bi"/>
              </m:rPr>
              <w:rPr>
                <w:rFonts w:ascii="Cambria Math" w:eastAsia="Times New Roman" w:hAnsi="Cambria Math" w:cs="Times New Roman"/>
              </w:rPr>
              <m:t>t</m:t>
            </m:r>
          </m:sub>
        </m:sSub>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w:t>
      </w:r>
      <w:r w:rsidR="00F1549D">
        <w:rPr>
          <w:rFonts w:ascii="Times New Roman" w:eastAsiaTheme="minorEastAsia" w:hAnsi="Times New Roman" w:cs="Times New Roman"/>
        </w:rPr>
        <w:t>C</w:t>
      </w:r>
      <w:r w:rsidR="001C5191">
        <w:rPr>
          <w:rFonts w:ascii="Times New Roman" w:eastAsiaTheme="minorEastAsia" w:hAnsi="Times New Roman" w:cs="Times New Roman"/>
        </w:rPr>
        <w:t>hanges of variables</w:t>
      </w:r>
      <w:r>
        <w:rPr>
          <w:rFonts w:ascii="Times New Roman" w:eastAsiaTheme="minorEastAsia" w:hAnsi="Times New Roman" w:cs="Times New Roman" w:hint="eastAsia"/>
        </w:rPr>
        <w:t xml:space="preserve"> for period t (1</w:t>
      </w:r>
      <w:r>
        <w:rPr>
          <w:rFonts w:ascii="MS Mincho" w:eastAsia="MS Mincho" w:hAnsi="MS Mincho" w:cs="Times New Roman" w:hint="eastAsia"/>
        </w:rPr>
        <w:t>×</w:t>
      </w:r>
      <w:r>
        <w:rPr>
          <w:rFonts w:ascii="Times New Roman" w:eastAsiaTheme="minorEastAsia" w:hAnsi="Times New Roman" w:cs="Times New Roman" w:hint="eastAsia"/>
        </w:rPr>
        <w:t>N vector)</w:t>
      </w:r>
    </w:p>
    <w:p w14:paraId="6ABD0C67" w14:textId="485B5613" w:rsidR="004656EE"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bi"/>
          </m:rPr>
          <w:rPr>
            <w:rFonts w:ascii="Cambria Math" w:eastAsia="Cambria Math" w:hAnsi="Cambria Math" w:cs="Times New Roman"/>
          </w:rPr>
          <m:t>μ</m:t>
        </m:r>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Sample moving average of historical </w:t>
      </w:r>
      <w:r w:rsidR="00A67E38">
        <w:rPr>
          <w:rFonts w:ascii="Times New Roman" w:eastAsiaTheme="minorEastAsia" w:hAnsi="Times New Roman" w:cs="Times New Roman"/>
        </w:rPr>
        <w:t>changes</w:t>
      </w:r>
      <w:r w:rsidR="00A67E38">
        <w:rPr>
          <w:rFonts w:ascii="Times New Roman" w:eastAsiaTheme="minorEastAsia" w:hAnsi="Times New Roman" w:cs="Times New Roman" w:hint="eastAsia"/>
        </w:rPr>
        <w:t xml:space="preserve"> </w:t>
      </w:r>
      <w:r>
        <w:rPr>
          <w:rFonts w:ascii="Times New Roman" w:eastAsiaTheme="minorEastAsia" w:hAnsi="Times New Roman" w:cs="Times New Roman" w:hint="eastAsia"/>
        </w:rPr>
        <w:t>at a period t (1</w:t>
      </w:r>
      <w:r>
        <w:rPr>
          <w:rFonts w:ascii="MS Mincho" w:eastAsia="MS Mincho" w:hAnsi="MS Mincho" w:cs="Times New Roman" w:hint="eastAsia"/>
        </w:rPr>
        <w:t>×</w:t>
      </w:r>
      <w:r>
        <w:rPr>
          <w:rFonts w:ascii="Times New Roman" w:eastAsiaTheme="minorEastAsia" w:hAnsi="Times New Roman" w:cs="Times New Roman" w:hint="eastAsia"/>
        </w:rPr>
        <w:t>N vector)</w:t>
      </w:r>
      <w:r w:rsidRPr="00E81BA8">
        <w:rPr>
          <w:rFonts w:ascii="Times New Roman" w:eastAsiaTheme="minorEastAsia" w:hAnsi="Times New Roman" w:cs="Times New Roman" w:hint="eastAsia"/>
        </w:rPr>
        <w:t xml:space="preserve"> </w:t>
      </w:r>
      <w:r>
        <w:rPr>
          <w:rFonts w:ascii="Times New Roman" w:eastAsiaTheme="minorEastAsia" w:hAnsi="Times New Roman" w:cs="Times New Roman" w:hint="eastAsia"/>
        </w:rPr>
        <w:t>(*)</w:t>
      </w:r>
    </w:p>
    <w:p w14:paraId="7191C420" w14:textId="73020425" w:rsidR="004656EE"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b"/>
          </m:rPr>
          <w:rPr>
            <w:rFonts w:ascii="Cambria Math" w:eastAsia="Cambria Math" w:hAnsi="Cambria Math" w:cs="Times New Roman"/>
          </w:rPr>
          <m:t>Σ</m:t>
        </m:r>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Sample moving average covariance matrix of historical </w:t>
      </w:r>
      <w:r w:rsidR="00A74686">
        <w:rPr>
          <w:rFonts w:ascii="Times New Roman" w:eastAsiaTheme="minorEastAsia" w:hAnsi="Times New Roman" w:cs="Times New Roman"/>
        </w:rPr>
        <w:t>changes</w:t>
      </w:r>
      <w:r w:rsidR="00A74686">
        <w:rPr>
          <w:rFonts w:ascii="Times New Roman" w:eastAsiaTheme="minorEastAsia" w:hAnsi="Times New Roman" w:cs="Times New Roman" w:hint="eastAsia"/>
        </w:rPr>
        <w:t xml:space="preserve"> </w:t>
      </w:r>
      <w:r>
        <w:rPr>
          <w:rFonts w:ascii="Times New Roman" w:eastAsiaTheme="minorEastAsia" w:hAnsi="Times New Roman" w:cs="Times New Roman" w:hint="eastAsia"/>
        </w:rPr>
        <w:t>at a period t (N</w:t>
      </w:r>
      <w:r>
        <w:rPr>
          <w:rFonts w:ascii="MS Mincho" w:eastAsia="MS Mincho" w:hAnsi="MS Mincho" w:cs="Times New Roman" w:hint="eastAsia"/>
        </w:rPr>
        <w:t>×</w:t>
      </w:r>
      <w:r>
        <w:rPr>
          <w:rFonts w:ascii="Times New Roman" w:eastAsiaTheme="minorEastAsia" w:hAnsi="Times New Roman" w:cs="Times New Roman" w:hint="eastAsia"/>
        </w:rPr>
        <w:t>N vector)</w:t>
      </w:r>
      <w:r w:rsidRPr="00E81BA8">
        <w:rPr>
          <w:rFonts w:ascii="Times New Roman" w:eastAsiaTheme="minorEastAsia" w:hAnsi="Times New Roman" w:cs="Times New Roman" w:hint="eastAsia"/>
        </w:rPr>
        <w:t xml:space="preserve"> </w:t>
      </w:r>
      <w:r>
        <w:rPr>
          <w:rFonts w:ascii="Times New Roman" w:eastAsiaTheme="minorEastAsia" w:hAnsi="Times New Roman" w:cs="Times New Roman" w:hint="eastAsia"/>
        </w:rPr>
        <w:t>(*)</w:t>
      </w:r>
    </w:p>
    <w:p w14:paraId="001DF15F" w14:textId="2F65F934" w:rsidR="004656EE"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ab/>
        <w:t xml:space="preserve">N = </w:t>
      </w:r>
      <w:r>
        <w:rPr>
          <w:rFonts w:ascii="Times New Roman" w:hAnsi="Times New Roman" w:hint="eastAsia"/>
        </w:rPr>
        <w:t xml:space="preserve">Number of </w:t>
      </w:r>
      <w:r w:rsidR="00A74686">
        <w:rPr>
          <w:rFonts w:ascii="Times New Roman" w:hAnsi="Times New Roman"/>
        </w:rPr>
        <w:t>variables</w:t>
      </w:r>
    </w:p>
    <w:p w14:paraId="17C172CD" w14:textId="01F32A2E" w:rsidR="004656EE"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 xml:space="preserve">(*) </w:t>
      </w:r>
      <w:r w:rsidR="00D00A0E">
        <w:rPr>
          <w:rFonts w:ascii="Times New Roman" w:eastAsiaTheme="minorEastAsia" w:hAnsi="Times New Roman" w:cs="Times New Roman"/>
        </w:rPr>
        <w:t>In the latter sample case, t</w:t>
      </w:r>
      <w:r>
        <w:rPr>
          <w:rFonts w:ascii="Times New Roman" w:eastAsiaTheme="minorEastAsia" w:hAnsi="Times New Roman" w:cs="Times New Roman" w:hint="eastAsia"/>
        </w:rPr>
        <w:t xml:space="preserve">he author chose a </w:t>
      </w:r>
      <w:r>
        <w:rPr>
          <w:rFonts w:ascii="Times New Roman" w:hAnsi="Times New Roman" w:hint="eastAsia"/>
        </w:rPr>
        <w:t xml:space="preserve">moving average window of </w:t>
      </w:r>
      <w:r w:rsidR="00E80888">
        <w:rPr>
          <w:rFonts w:ascii="Times New Roman" w:hAnsi="Times New Roman"/>
        </w:rPr>
        <w:t>20</w:t>
      </w:r>
      <w:r>
        <w:rPr>
          <w:rFonts w:ascii="Times New Roman" w:hAnsi="Times New Roman"/>
        </w:rPr>
        <w:t>-day</w:t>
      </w:r>
      <w:r>
        <w:rPr>
          <w:rFonts w:ascii="Times New Roman" w:hAnsi="Times New Roman" w:hint="eastAsia"/>
        </w:rPr>
        <w:t xml:space="preserve"> (~ </w:t>
      </w:r>
      <w:r w:rsidR="00E80888">
        <w:rPr>
          <w:rFonts w:ascii="Times New Roman" w:hAnsi="Times New Roman"/>
        </w:rPr>
        <w:t>1</w:t>
      </w:r>
      <w:r w:rsidR="00E80888">
        <w:rPr>
          <w:rFonts w:ascii="Times New Roman" w:hAnsi="Times New Roman" w:hint="eastAsia"/>
        </w:rPr>
        <w:t xml:space="preserve"> </w:t>
      </w:r>
      <w:r w:rsidR="00E80888">
        <w:rPr>
          <w:rFonts w:ascii="Times New Roman" w:hAnsi="Times New Roman"/>
        </w:rPr>
        <w:t>month</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without </w:t>
      </w:r>
      <w:r>
        <w:rPr>
          <w:rFonts w:ascii="Times New Roman" w:hAnsi="Times New Roman"/>
        </w:rPr>
        <w:t>decay</w:t>
      </w:r>
      <w:r>
        <w:rPr>
          <w:rFonts w:ascii="Times New Roman" w:hAnsi="Times New Roman" w:hint="eastAsia"/>
        </w:rPr>
        <w:t>.</w:t>
      </w:r>
    </w:p>
    <w:p w14:paraId="1771D6D5" w14:textId="77777777" w:rsidR="00A01E12" w:rsidRDefault="00A01E12" w:rsidP="004656EE">
      <w:pPr>
        <w:pStyle w:val="Body"/>
        <w:rPr>
          <w:rFonts w:ascii="Times New Roman" w:hAnsi="Times New Roman"/>
        </w:rPr>
      </w:pPr>
    </w:p>
    <w:p w14:paraId="537896EB" w14:textId="6785CD73" w:rsidR="005322A1" w:rsidRDefault="004656EE" w:rsidP="004656EE">
      <w:pPr>
        <w:pStyle w:val="Body"/>
        <w:rPr>
          <w:rFonts w:ascii="Times New Roman" w:hAnsi="Times New Roman"/>
        </w:rPr>
      </w:pPr>
      <w:r>
        <w:rPr>
          <w:rFonts w:ascii="Times New Roman" w:hAnsi="Times New Roman" w:hint="eastAsia"/>
        </w:rPr>
        <w:t xml:space="preserve">The higher the FTI, the more turbulent the current </w:t>
      </w:r>
      <w:r w:rsidR="00573FDF">
        <w:rPr>
          <w:rFonts w:ascii="Times New Roman" w:hAnsi="Times New Roman"/>
        </w:rPr>
        <w:t>status</w:t>
      </w:r>
      <w:r w:rsidR="00573FDF">
        <w:rPr>
          <w:rFonts w:ascii="Times New Roman" w:hAnsi="Times New Roman" w:hint="eastAsia"/>
        </w:rPr>
        <w:t xml:space="preserve"> </w:t>
      </w:r>
      <w:r w:rsidR="00573FDF">
        <w:rPr>
          <w:rFonts w:ascii="Times New Roman" w:hAnsi="Times New Roman"/>
        </w:rPr>
        <w:t>is</w:t>
      </w:r>
      <w:r>
        <w:rPr>
          <w:rFonts w:ascii="Times New Roman" w:hAnsi="Times New Roman" w:hint="eastAsia"/>
        </w:rPr>
        <w:t xml:space="preserve">. </w:t>
      </w:r>
      <w:r>
        <w:rPr>
          <w:rFonts w:ascii="Times New Roman" w:hAnsi="Times New Roman"/>
        </w:rPr>
        <w:t>The FT</w:t>
      </w:r>
      <w:r>
        <w:rPr>
          <w:rFonts w:ascii="Times New Roman" w:hAnsi="Times New Roman" w:hint="eastAsia"/>
        </w:rPr>
        <w:t xml:space="preserve">I </w:t>
      </w:r>
      <w:r>
        <w:rPr>
          <w:rFonts w:ascii="Times New Roman" w:hAnsi="Times New Roman"/>
        </w:rPr>
        <w:t xml:space="preserve">evaluates the degree of unusualness, in which </w:t>
      </w:r>
      <w:r w:rsidR="009D6117">
        <w:rPr>
          <w:rFonts w:ascii="Times New Roman" w:hAnsi="Times New Roman"/>
        </w:rPr>
        <w:t>changes of variables</w:t>
      </w:r>
      <w:r>
        <w:rPr>
          <w:rFonts w:ascii="Times New Roman" w:hAnsi="Times New Roman"/>
        </w:rPr>
        <w:t>, given their historical patterns of behavior, behave in an uncharacteristic fashion.</w:t>
      </w:r>
    </w:p>
    <w:p w14:paraId="4E1B50A5" w14:textId="1327A6E5" w:rsidR="005322A1" w:rsidRDefault="005322A1" w:rsidP="004656EE">
      <w:pPr>
        <w:pStyle w:val="Body"/>
        <w:rPr>
          <w:rFonts w:ascii="Times New Roman" w:hAnsi="Times New Roman"/>
        </w:rPr>
      </w:pPr>
    </w:p>
    <w:p w14:paraId="735DD92B" w14:textId="3A5F8072" w:rsidR="004656EE" w:rsidRDefault="004656EE" w:rsidP="004656EE">
      <w:pPr>
        <w:pStyle w:val="Body"/>
        <w:rPr>
          <w:rFonts w:ascii="Times New Roman" w:hAnsi="Times New Roman"/>
        </w:rPr>
      </w:pPr>
      <w:r>
        <w:rPr>
          <w:rFonts w:ascii="Times New Roman" w:hAnsi="Times New Roman"/>
        </w:rPr>
        <w:t xml:space="preserve">A pair of </w:t>
      </w:r>
      <w:r>
        <w:rPr>
          <w:rFonts w:ascii="Times New Roman" w:hAnsi="Times New Roman"/>
          <w:b/>
          <w:bCs/>
        </w:rPr>
        <w:t>(</w:t>
      </w:r>
      <w:proofErr w:type="spellStart"/>
      <w:r>
        <w:rPr>
          <w:rFonts w:ascii="Times New Roman" w:hAnsi="Times New Roman"/>
          <w:b/>
          <w:bCs/>
        </w:rPr>
        <w:t>y</w:t>
      </w:r>
      <w:r>
        <w:rPr>
          <w:rFonts w:ascii="Times New Roman" w:hAnsi="Times New Roman"/>
          <w:b/>
          <w:bCs/>
          <w:vertAlign w:val="subscript"/>
        </w:rPr>
        <w:t>t</w:t>
      </w:r>
      <w:proofErr w:type="spellEnd"/>
      <w:r>
        <w:rPr>
          <w:rFonts w:ascii="Times New Roman" w:hAnsi="Times New Roman"/>
          <w:b/>
          <w:bCs/>
        </w:rPr>
        <w:t xml:space="preserve"> - μ)</w:t>
      </w:r>
      <w:r>
        <w:rPr>
          <w:rFonts w:ascii="Times New Roman" w:hAnsi="Times New Roman"/>
        </w:rPr>
        <w:t xml:space="preserve"> terms</w:t>
      </w:r>
      <w:r>
        <w:rPr>
          <w:rFonts w:ascii="Times New Roman" w:hAnsi="Times New Roman" w:hint="eastAsia"/>
        </w:rPr>
        <w:t xml:space="preserve"> capture </w:t>
      </w:r>
      <w:r>
        <w:rPr>
          <w:rFonts w:ascii="Times New Roman" w:hAnsi="Times New Roman"/>
        </w:rPr>
        <w:t xml:space="preserve">extreme negative or positive </w:t>
      </w:r>
      <w:r w:rsidR="00DE2E7E">
        <w:rPr>
          <w:rFonts w:ascii="Times New Roman" w:hAnsi="Times New Roman"/>
        </w:rPr>
        <w:t xml:space="preserve">changes </w:t>
      </w:r>
      <w:r>
        <w:rPr>
          <w:rFonts w:ascii="Times New Roman" w:hAnsi="Times New Roman" w:hint="eastAsia"/>
        </w:rPr>
        <w:t xml:space="preserve">of each </w:t>
      </w:r>
      <w:r w:rsidR="00DE2E7E">
        <w:rPr>
          <w:rFonts w:ascii="Times New Roman" w:hAnsi="Times New Roman"/>
        </w:rPr>
        <w:t xml:space="preserve">variable </w:t>
      </w:r>
      <w:r>
        <w:rPr>
          <w:rFonts w:ascii="Times New Roman" w:hAnsi="Times New Roman"/>
        </w:rPr>
        <w:t>compared to the historical norm</w:t>
      </w:r>
      <w:r>
        <w:rPr>
          <w:rFonts w:ascii="Times New Roman" w:hAnsi="Times New Roman" w:hint="eastAsia"/>
        </w:rPr>
        <w:t xml:space="preserve"> and</w:t>
      </w:r>
      <w:r>
        <w:rPr>
          <w:rFonts w:ascii="Times New Roman" w:hAnsi="Times New Roman"/>
        </w:rPr>
        <w:t xml:space="preserve"> are located on both sides of </w:t>
      </w:r>
      <w:r>
        <w:rPr>
          <w:rFonts w:ascii="Times New Roman" w:hAnsi="Times New Roman"/>
          <w:b/>
          <w:bCs/>
        </w:rPr>
        <w:t>Σ</w:t>
      </w:r>
      <w:r>
        <w:rPr>
          <w:rFonts w:ascii="Times New Roman" w:hAnsi="Times New Roman"/>
          <w:b/>
          <w:bCs/>
          <w:vertAlign w:val="superscript"/>
        </w:rPr>
        <w:t>-1</w:t>
      </w:r>
      <w:r>
        <w:rPr>
          <w:rFonts w:ascii="Times New Roman" w:hAnsi="Times New Roman"/>
        </w:rPr>
        <w:t xml:space="preserve">, which is an inverse matrix of a sample covariance of historical </w:t>
      </w:r>
      <w:r w:rsidR="00DE2E7E">
        <w:rPr>
          <w:rFonts w:ascii="Times New Roman" w:hAnsi="Times New Roman"/>
        </w:rPr>
        <w:t>changes</w:t>
      </w:r>
      <w:r>
        <w:rPr>
          <w:rFonts w:ascii="Times New Roman" w:hAnsi="Times New Roman" w:hint="eastAsia"/>
        </w:rPr>
        <w:t>. This inverse matrix of a sample covariance</w:t>
      </w:r>
      <w:r>
        <w:rPr>
          <w:rFonts w:ascii="Times New Roman" w:hAnsi="Times New Roman" w:hint="eastAsia"/>
          <w:b/>
          <w:bCs/>
        </w:rPr>
        <w:t xml:space="preserve"> </w:t>
      </w:r>
      <w:r>
        <w:rPr>
          <w:rFonts w:ascii="Times New Roman" w:hAnsi="Times New Roman"/>
          <w:b/>
          <w:bCs/>
        </w:rPr>
        <w:t>Σ</w:t>
      </w:r>
      <w:r>
        <w:rPr>
          <w:rFonts w:ascii="Times New Roman" w:hAnsi="Times New Roman"/>
          <w:b/>
          <w:bCs/>
          <w:vertAlign w:val="superscript"/>
        </w:rPr>
        <w:t>-1</w:t>
      </w:r>
      <w:r>
        <w:rPr>
          <w:rFonts w:ascii="Times New Roman" w:hAnsi="Times New Roman" w:hint="eastAsia"/>
        </w:rPr>
        <w:t xml:space="preserve"> works as </w:t>
      </w:r>
      <w:r>
        <w:rPr>
          <w:rFonts w:ascii="Times New Roman" w:hAnsi="Times New Roman"/>
        </w:rPr>
        <w:t xml:space="preserve">a standardization term by historical patterns of volatilities and correlations. </w:t>
      </w:r>
      <w:r>
        <w:rPr>
          <w:rFonts w:ascii="Times New Roman" w:hAnsi="Times New Roman" w:hint="eastAsia"/>
        </w:rPr>
        <w:t>To put it differently, t</w:t>
      </w:r>
      <w:r>
        <w:rPr>
          <w:rFonts w:ascii="Times New Roman" w:hAnsi="Times New Roman"/>
        </w:rPr>
        <w:t xml:space="preserve">he characteristic deviations are scaled by the covariance matrix </w:t>
      </w:r>
      <w:r>
        <w:rPr>
          <w:rFonts w:ascii="Times New Roman" w:hAnsi="Times New Roman"/>
          <w:b/>
          <w:bCs/>
        </w:rPr>
        <w:t>Σ</w:t>
      </w:r>
      <w:r>
        <w:rPr>
          <w:rFonts w:ascii="Times New Roman" w:hAnsi="Times New Roman"/>
        </w:rPr>
        <w:t xml:space="preserve">.  </w:t>
      </w:r>
      <w:r>
        <w:rPr>
          <w:rFonts w:ascii="Times New Roman" w:hAnsi="Times New Roman" w:hint="eastAsia"/>
        </w:rPr>
        <w:t>The FTI</w:t>
      </w:r>
      <w:r>
        <w:rPr>
          <w:rFonts w:ascii="Times New Roman" w:hAnsi="Times New Roman"/>
        </w:rPr>
        <w:t xml:space="preserve"> is a measure for </w:t>
      </w:r>
      <w:r w:rsidR="00135908">
        <w:rPr>
          <w:rFonts w:ascii="Times New Roman" w:hAnsi="Times New Roman"/>
        </w:rPr>
        <w:t xml:space="preserve">standardized </w:t>
      </w:r>
      <w:r>
        <w:rPr>
          <w:rFonts w:ascii="Times New Roman" w:hAnsi="Times New Roman"/>
        </w:rPr>
        <w:t xml:space="preserve">differences in each </w:t>
      </w:r>
      <w:r w:rsidR="00135908">
        <w:rPr>
          <w:rFonts w:ascii="Times New Roman" w:hAnsi="Times New Roman"/>
        </w:rPr>
        <w:t xml:space="preserve">variable </w:t>
      </w:r>
      <w:r>
        <w:rPr>
          <w:rFonts w:ascii="Times New Roman" w:hAnsi="Times New Roman"/>
        </w:rPr>
        <w:t>(pair) by</w:t>
      </w:r>
      <w:r>
        <w:rPr>
          <w:rFonts w:ascii="Times New Roman" w:hAnsi="Times New Roman" w:hint="eastAsia"/>
        </w:rPr>
        <w:t xml:space="preserve"> </w:t>
      </w:r>
      <w:r>
        <w:rPr>
          <w:rFonts w:ascii="Times New Roman" w:hAnsi="Times New Roman"/>
        </w:rPr>
        <w:t xml:space="preserve">standard deviations of </w:t>
      </w:r>
      <w:r w:rsidR="00135908">
        <w:rPr>
          <w:rFonts w:ascii="Times New Roman" w:hAnsi="Times New Roman"/>
        </w:rPr>
        <w:t>changes</w:t>
      </w:r>
      <w:r w:rsidR="00135908">
        <w:rPr>
          <w:rFonts w:ascii="Times New Roman" w:hAnsi="Times New Roman" w:hint="eastAsia"/>
        </w:rPr>
        <w:t xml:space="preserve"> </w:t>
      </w:r>
      <w:r>
        <w:rPr>
          <w:rFonts w:ascii="Times New Roman" w:hAnsi="Times New Roman" w:hint="eastAsia"/>
        </w:rPr>
        <w:t>(</w:t>
      </w:r>
      <w:r>
        <w:rPr>
          <w:rFonts w:ascii="Times New Roman" w:hAnsi="Times New Roman"/>
        </w:rPr>
        <w:t xml:space="preserve">not differences in absolute </w:t>
      </w:r>
      <w:r w:rsidR="00135908">
        <w:rPr>
          <w:rFonts w:ascii="Times New Roman" w:hAnsi="Times New Roman"/>
        </w:rPr>
        <w:t>changes</w:t>
      </w:r>
      <w:r>
        <w:rPr>
          <w:rFonts w:ascii="Times New Roman" w:hAnsi="Times New Roman" w:hint="eastAsia"/>
        </w:rPr>
        <w:t xml:space="preserve">) and directions of </w:t>
      </w:r>
      <w:r w:rsidR="00135908">
        <w:rPr>
          <w:rFonts w:ascii="Times New Roman" w:hAnsi="Times New Roman"/>
        </w:rPr>
        <w:t xml:space="preserve">changes </w:t>
      </w:r>
      <w:r>
        <w:rPr>
          <w:rFonts w:ascii="Times New Roman" w:hAnsi="Times New Roman" w:hint="eastAsia"/>
        </w:rPr>
        <w:t>(positive or negative)</w:t>
      </w:r>
      <w:r>
        <w:rPr>
          <w:rFonts w:ascii="Times New Roman" w:hAnsi="Times New Roman"/>
        </w:rPr>
        <w:t>.</w:t>
      </w:r>
    </w:p>
    <w:p w14:paraId="207F5794" w14:textId="3C68E09B" w:rsidR="00573FDF" w:rsidRDefault="00573FDF" w:rsidP="00573FDF">
      <w:pPr>
        <w:pStyle w:val="Body"/>
        <w:rPr>
          <w:rFonts w:ascii="Times New Roman" w:hAnsi="Times New Roman"/>
        </w:rPr>
      </w:pPr>
    </w:p>
    <w:p w14:paraId="4D5F2D2B" w14:textId="57BD342E" w:rsidR="00CA37AD" w:rsidRDefault="00CA37AD" w:rsidP="003C1210">
      <w:pPr>
        <w:pStyle w:val="Body"/>
        <w:rPr>
          <w:rFonts w:ascii="Times New Roman" w:eastAsia="Times New Roman" w:hAnsi="Times New Roman" w:cs="Times New Roman"/>
        </w:rPr>
      </w:pPr>
      <w:r>
        <w:rPr>
          <w:rFonts w:ascii="Times New Roman" w:hAnsi="Times New Roman" w:hint="eastAsia"/>
        </w:rPr>
        <w:t xml:space="preserve">Additionally, </w:t>
      </w:r>
      <w:proofErr w:type="spellStart"/>
      <w:r>
        <w:rPr>
          <w:rFonts w:ascii="Times New Roman" w:hAnsi="Times New Roman"/>
        </w:rPr>
        <w:t>Kinlaw</w:t>
      </w:r>
      <w:proofErr w:type="spellEnd"/>
      <w:r>
        <w:rPr>
          <w:rFonts w:ascii="Times New Roman" w:hAnsi="Times New Roman"/>
        </w:rPr>
        <w:t xml:space="preserve"> and Turkington</w:t>
      </w:r>
      <w:r>
        <w:rPr>
          <w:rFonts w:ascii="Times New Roman" w:hAnsi="Times New Roman"/>
          <w:lang w:val="pt-PT"/>
        </w:rPr>
        <w:t xml:space="preserve"> </w:t>
      </w:r>
      <w:r>
        <w:rPr>
          <w:rFonts w:ascii="Times New Roman" w:hAnsi="Times New Roman" w:hint="eastAsia"/>
          <w:lang w:val="pt-PT"/>
        </w:rPr>
        <w:t>(</w:t>
      </w:r>
      <w:r>
        <w:rPr>
          <w:rFonts w:ascii="Times New Roman" w:hAnsi="Times New Roman"/>
          <w:lang w:val="pt-PT"/>
        </w:rPr>
        <w:t>201</w:t>
      </w:r>
      <w:r>
        <w:rPr>
          <w:rFonts w:ascii="Times New Roman" w:hAnsi="Times New Roman"/>
        </w:rPr>
        <w:t>4</w:t>
      </w:r>
      <w:r>
        <w:rPr>
          <w:rFonts w:ascii="Times New Roman" w:hAnsi="Times New Roman" w:hint="eastAsia"/>
        </w:rPr>
        <w:t>)</w:t>
      </w:r>
      <w:r>
        <w:rPr>
          <w:rFonts w:ascii="Times New Roman" w:hAnsi="Times New Roman"/>
        </w:rPr>
        <w:t xml:space="preserve"> showed a case of a single variable to understand the </w:t>
      </w:r>
      <w:r>
        <w:rPr>
          <w:rFonts w:ascii="Times New Roman" w:hAnsi="Times New Roman" w:hint="eastAsia"/>
        </w:rPr>
        <w:t>financial turbulence</w:t>
      </w:r>
      <w:r>
        <w:rPr>
          <w:rFonts w:ascii="Times New Roman" w:hAnsi="Times New Roman"/>
        </w:rPr>
        <w:t xml:space="preserve"> in an intuitive way.</w:t>
      </w:r>
      <w:r>
        <w:rPr>
          <w:rFonts w:ascii="Times New Roman" w:hAnsi="Times New Roman"/>
          <w:vertAlign w:val="superscript"/>
        </w:rPr>
        <w:t>2</w:t>
      </w:r>
      <w:r>
        <w:rPr>
          <w:rFonts w:ascii="Times New Roman" w:hAnsi="Times New Roman"/>
        </w:rPr>
        <w:t xml:space="preserve"> Similarly, if we </w:t>
      </w:r>
      <w:r>
        <w:rPr>
          <w:rFonts w:ascii="Times New Roman" w:hAnsi="Times New Roman"/>
          <w:lang w:val="pt-PT"/>
        </w:rPr>
        <w:t xml:space="preserve">consider </w:t>
      </w:r>
      <w:r>
        <w:rPr>
          <w:rFonts w:ascii="Times New Roman" w:hAnsi="Times New Roman"/>
        </w:rPr>
        <w:t>a case of a single variable here, the FTI</w:t>
      </w:r>
      <w:r>
        <w:rPr>
          <w:rFonts w:ascii="Times New Roman" w:hAnsi="Times New Roman" w:hint="eastAsia"/>
        </w:rPr>
        <w:t xml:space="preserve">, the </w:t>
      </w:r>
      <w:r>
        <w:rPr>
          <w:rFonts w:ascii="Times New Roman" w:hAnsi="Times New Roman"/>
        </w:rPr>
        <w:t>equation (1)</w:t>
      </w:r>
      <w:r>
        <w:rPr>
          <w:rFonts w:ascii="Times New Roman" w:hAnsi="Times New Roman" w:hint="eastAsia"/>
        </w:rPr>
        <w:t>,</w:t>
      </w:r>
      <w:r>
        <w:rPr>
          <w:rFonts w:ascii="Times New Roman" w:hAnsi="Times New Roman"/>
        </w:rPr>
        <w:t xml:space="preserve"> is simply equal to the squared z-score of the variable change, as shown in </w:t>
      </w:r>
      <w:r>
        <w:rPr>
          <w:rFonts w:ascii="Times New Roman" w:hAnsi="Times New Roman" w:hint="eastAsia"/>
        </w:rPr>
        <w:t xml:space="preserve">the </w:t>
      </w:r>
      <w:r>
        <w:rPr>
          <w:rFonts w:ascii="Times New Roman" w:hAnsi="Times New Roman"/>
        </w:rPr>
        <w:t>equation (2).</w:t>
      </w:r>
    </w:p>
    <w:p w14:paraId="57549985" w14:textId="77777777" w:rsidR="00CA37AD" w:rsidRPr="00F81FA2" w:rsidRDefault="00CA37AD" w:rsidP="00CA37AD">
      <w:pPr>
        <w:pStyle w:val="Body"/>
        <w:ind w:firstLine="720"/>
        <w:rPr>
          <w:rFonts w:ascii="Times New Roman" w:eastAsiaTheme="minorEastAsia" w:hAnsi="Times New Roman" w:cs="Times New Roman"/>
        </w:rPr>
      </w:pPr>
      <w:r>
        <w:rPr>
          <w:rFonts w:ascii="Times New Roman" w:hAnsi="Times New Roman" w:hint="eastAsia"/>
        </w:rPr>
        <w:t>F</w:t>
      </w:r>
      <w:r>
        <w:rPr>
          <w:rFonts w:ascii="Times New Roman" w:hAnsi="Times New Roman"/>
        </w:rPr>
        <w:t xml:space="preserve">TI for a single investment </w:t>
      </w:r>
      <m:oMath>
        <m:r>
          <w:rPr>
            <w:rFonts w:ascii="Cambria Math" w:eastAsia="Times New Roman" w:hAnsi="Cambria Math" w:cs="Times New Roman"/>
          </w:rPr>
          <m:t>=</m:t>
        </m:r>
        <m:f>
          <m:fPr>
            <m:ctrlPr>
              <w:rPr>
                <w:rFonts w:ascii="Cambria Math" w:eastAsia="Cambria Math" w:hAnsi="Cambria Math" w:cs="Times New Roman"/>
              </w:rPr>
            </m:ctrlPr>
          </m:fPr>
          <m:num>
            <m:r>
              <m:rPr>
                <m:sty m:val="p"/>
              </m:rPr>
              <w:rPr>
                <w:rFonts w:ascii="Cambria Math" w:eastAsia="Cambria Math" w:hAnsi="Cambria Math" w:cs="Times New Roman"/>
              </w:rPr>
              <m:t>1</m:t>
            </m:r>
          </m:num>
          <m:den>
            <m:r>
              <w:rPr>
                <w:rFonts w:ascii="Cambria Math" w:eastAsia="Cambria Math" w:hAnsi="Cambria Math" w:cs="Times New Roman"/>
              </w:rPr>
              <m:t>1</m:t>
            </m:r>
          </m:den>
        </m:f>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Times New Roman" w:hAnsi="Cambria Math" w:cs="Times New Roman"/>
                  </w:rPr>
                  <m:t>y</m:t>
                </m:r>
              </m:e>
              <m:sub>
                <m:r>
                  <w:rPr>
                    <w:rFonts w:ascii="Cambria Math" w:eastAsia="Times New Roman" w:hAnsi="Cambria Math" w:cs="Times New Roman"/>
                  </w:rPr>
                  <m:t>1,t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μ</m:t>
                </m:r>
              </m:e>
              <m:sub>
                <m:r>
                  <w:rPr>
                    <w:rFonts w:ascii="Cambria Math" w:eastAsia="Times New Roman" w:hAnsi="Cambria Math" w:cs="Times New Roman"/>
                  </w:rPr>
                  <m:t>1</m:t>
                </m:r>
              </m:sub>
            </m:sSub>
          </m:e>
        </m:d>
        <m:sSup>
          <m:sSupPr>
            <m:ctrlPr>
              <w:rPr>
                <w:rFonts w:ascii="Cambria Math" w:eastAsia="Cambria Math" w:hAnsi="Cambria Math" w:cs="Times New Roman"/>
                <w:b/>
              </w:rPr>
            </m:ctrlPr>
          </m:sSupPr>
          <m:e>
            <m:d>
              <m:dPr>
                <m:ctrlPr>
                  <w:rPr>
                    <w:rFonts w:ascii="Cambria Math" w:eastAsia="Cambria Math" w:hAnsi="Cambria Math" w:cs="Times New Roman"/>
                  </w:rPr>
                </m:ctrlPr>
              </m:dPr>
              <m:e>
                <m:sSup>
                  <m:sSupPr>
                    <m:ctrlPr>
                      <w:rPr>
                        <w:rFonts w:ascii="Cambria Math" w:eastAsia="Cambria Math" w:hAnsi="Cambria Math" w:cs="Times New Roman"/>
                      </w:rPr>
                    </m:ctrlPr>
                  </m:sSupPr>
                  <m:e>
                    <m:sSub>
                      <m:sSubPr>
                        <m:ctrlPr>
                          <w:rPr>
                            <w:rFonts w:ascii="Cambria Math" w:eastAsia="Cambria Math" w:hAnsi="Cambria Math" w:cs="Times New Roman"/>
                          </w:rPr>
                        </m:ctrlPr>
                      </m:sSubPr>
                      <m:e>
                        <m:r>
                          <w:rPr>
                            <w:rFonts w:ascii="Cambria Math" w:eastAsia="Cambria Math" w:hAnsi="Cambria Math" w:cs="Times New Roman"/>
                          </w:rPr>
                          <m:t>σ</m:t>
                        </m:r>
                      </m:e>
                      <m:sub>
                        <m:r>
                          <w:rPr>
                            <w:rFonts w:ascii="Cambria Math" w:eastAsia="Times New Roman" w:hAnsi="Cambria Math" w:cs="Times New Roman"/>
                          </w:rPr>
                          <m:t>1</m:t>
                        </m:r>
                      </m:sub>
                    </m:sSub>
                  </m:e>
                  <m:sup>
                    <m:r>
                      <w:rPr>
                        <w:rFonts w:ascii="Cambria Math" w:eastAsia="Cambria Math" w:hAnsi="Cambria Math" w:cs="Times New Roman"/>
                      </w:rPr>
                      <m:t>2</m:t>
                    </m:r>
                  </m:sup>
                </m:sSup>
              </m:e>
            </m:d>
          </m:e>
          <m:sup>
            <m:r>
              <m:rPr>
                <m:sty m:val="bi"/>
              </m:rPr>
              <w:rPr>
                <w:rFonts w:ascii="Cambria Math" w:eastAsia="Times New Roman" w:hAnsi="Cambria Math" w:cs="Times New Roman"/>
              </w:rPr>
              <m:t>-1</m:t>
            </m:r>
          </m:sup>
        </m:sSup>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Times New Roman" w:hAnsi="Cambria Math" w:cs="Times New Roman"/>
                  </w:rPr>
                  <m:t>y</m:t>
                </m:r>
              </m:e>
              <m:sub>
                <m:r>
                  <w:rPr>
                    <w:rFonts w:ascii="Cambria Math" w:eastAsia="Times New Roman" w:hAnsi="Cambria Math" w:cs="Times New Roman"/>
                  </w:rPr>
                  <m:t>1,t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μ</m:t>
                </m:r>
              </m:e>
              <m:sub>
                <m:r>
                  <w:rPr>
                    <w:rFonts w:ascii="Cambria Math" w:eastAsia="Times New Roman" w:hAnsi="Cambria Math" w:cs="Times New Roman"/>
                  </w:rPr>
                  <m:t>1</m:t>
                </m:r>
              </m:sub>
            </m:sSub>
          </m:e>
        </m:d>
        <m:r>
          <w:rPr>
            <w:rFonts w:ascii="Cambria Math" w:eastAsia="Times New Roman" w:hAnsi="Cambria Math" w:cs="Times New Roman"/>
          </w:rPr>
          <m:t>=</m:t>
        </m:r>
        <m:sSup>
          <m:sSupPr>
            <m:ctrlPr>
              <w:rPr>
                <w:rFonts w:ascii="Cambria Math" w:eastAsia="Cambria Math" w:hAnsi="Cambria Math" w:cs="Times New Roman"/>
                <w:b/>
              </w:rPr>
            </m:ctrlPr>
          </m:sSupPr>
          <m:e>
            <m:d>
              <m:dPr>
                <m:ctrlPr>
                  <w:rPr>
                    <w:rFonts w:ascii="Cambria Math" w:eastAsia="Cambria Math" w:hAnsi="Cambria Math" w:cs="Times New Roman"/>
                  </w:rPr>
                </m:ctrlPr>
              </m:dPr>
              <m:e>
                <m:f>
                  <m:fPr>
                    <m:ctrlPr>
                      <w:rPr>
                        <w:rFonts w:ascii="Cambria Math" w:eastAsia="Cambria Math" w:hAnsi="Cambria Math" w:cs="Times New Roman"/>
                      </w:rPr>
                    </m:ctrlPr>
                  </m:fPr>
                  <m:num>
                    <m:sSub>
                      <m:sSubPr>
                        <m:ctrlPr>
                          <w:rPr>
                            <w:rFonts w:ascii="Cambria Math" w:eastAsia="Cambria Math" w:hAnsi="Cambria Math" w:cs="Times New Roman"/>
                          </w:rPr>
                        </m:ctrlPr>
                      </m:sSubPr>
                      <m:e>
                        <m:r>
                          <w:rPr>
                            <w:rFonts w:ascii="Cambria Math" w:eastAsia="Times New Roman" w:hAnsi="Cambria Math" w:cs="Times New Roman"/>
                          </w:rPr>
                          <m:t>y</m:t>
                        </m:r>
                      </m:e>
                      <m:sub>
                        <m:r>
                          <w:rPr>
                            <w:rFonts w:ascii="Cambria Math" w:eastAsia="Times New Roman" w:hAnsi="Cambria Math" w:cs="Times New Roman"/>
                          </w:rPr>
                          <m:t>1,t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μ</m:t>
                        </m:r>
                      </m:e>
                      <m:sub>
                        <m:r>
                          <w:rPr>
                            <w:rFonts w:ascii="Cambria Math" w:eastAsia="Times New Roman" w:hAnsi="Cambria Math" w:cs="Times New Roman"/>
                          </w:rPr>
                          <m:t>1</m:t>
                        </m:r>
                      </m:sub>
                    </m:sSub>
                  </m:num>
                  <m:den>
                    <m:sSub>
                      <m:sSubPr>
                        <m:ctrlPr>
                          <w:rPr>
                            <w:rFonts w:ascii="Cambria Math" w:eastAsia="Cambria Math" w:hAnsi="Cambria Math" w:cs="Times New Roman"/>
                          </w:rPr>
                        </m:ctrlPr>
                      </m:sSubPr>
                      <m:e>
                        <m:r>
                          <w:rPr>
                            <w:rFonts w:ascii="Cambria Math" w:eastAsia="Cambria Math" w:hAnsi="Cambria Math" w:cs="Times New Roman"/>
                          </w:rPr>
                          <m:t>σ</m:t>
                        </m:r>
                      </m:e>
                      <m:sub>
                        <m:r>
                          <w:rPr>
                            <w:rFonts w:ascii="Cambria Math" w:eastAsia="Times New Roman" w:hAnsi="Cambria Math" w:cs="Times New Roman"/>
                          </w:rPr>
                          <m:t>1</m:t>
                        </m:r>
                      </m:sub>
                    </m:sSub>
                  </m:den>
                </m:f>
              </m:e>
            </m:d>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Cambria Math" w:hAnsi="Cambria Math" w:cs="Times New Roman"/>
                <w:b/>
              </w:rPr>
            </m:ctrlPr>
          </m:sSupPr>
          <m:e>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Cambria Math" w:hAnsi="Cambria Math" w:cs="Times New Roman"/>
                      </w:rPr>
                      <m:t>z</m:t>
                    </m:r>
                  </m:e>
                  <m:sub>
                    <m:r>
                      <w:rPr>
                        <w:rFonts w:ascii="Cambria Math" w:eastAsia="Times New Roman" w:hAnsi="Cambria Math" w:cs="Times New Roman"/>
                      </w:rPr>
                      <m:t>1</m:t>
                    </m:r>
                  </m:sub>
                </m:sSub>
              </m:e>
            </m:d>
          </m:e>
          <m:sup>
            <m:r>
              <w:rPr>
                <w:rFonts w:ascii="Cambria Math" w:eastAsia="Times New Roman" w:hAnsi="Cambria Math" w:cs="Times New Roman"/>
              </w:rPr>
              <m:t>2</m:t>
            </m:r>
          </m:sup>
        </m:sSup>
      </m:oMath>
      <w:r>
        <w:rPr>
          <w:rFonts w:ascii="Times New Roman" w:eastAsiaTheme="minorEastAsia" w:hAnsi="Times New Roman" w:cs="Times New Roman" w:hint="eastAsia"/>
        </w:rPr>
        <w:tab/>
        <w:t>(2)</w:t>
      </w:r>
    </w:p>
    <w:p w14:paraId="1E7D70DA" w14:textId="77777777" w:rsidR="00CA37AD" w:rsidRDefault="00CA37AD" w:rsidP="00573FDF">
      <w:pPr>
        <w:pStyle w:val="Body"/>
        <w:rPr>
          <w:rFonts w:ascii="Times New Roman" w:hAnsi="Times New Roman"/>
        </w:rPr>
      </w:pPr>
    </w:p>
    <w:p w14:paraId="1047B6A2" w14:textId="2A3631CE" w:rsidR="00CA37AD" w:rsidRDefault="00CA37AD" w:rsidP="00573FDF">
      <w:pPr>
        <w:pStyle w:val="Body"/>
        <w:rPr>
          <w:rFonts w:ascii="Times New Roman" w:hAnsi="Times New Roman"/>
        </w:rPr>
      </w:pPr>
    </w:p>
    <w:p w14:paraId="7AB97FC9" w14:textId="1756A9DC" w:rsidR="004221F7" w:rsidRDefault="004221F7" w:rsidP="004221F7">
      <w:pPr>
        <w:pStyle w:val="Body"/>
        <w:rPr>
          <w:rFonts w:ascii="Times New Roman" w:eastAsia="Times New Roman" w:hAnsi="Times New Roman" w:cs="Times New Roman"/>
          <w:b/>
          <w:bCs/>
        </w:rPr>
      </w:pPr>
      <w:r>
        <w:rPr>
          <w:rFonts w:ascii="Times New Roman" w:hAnsi="Times New Roman"/>
          <w:b/>
          <w:bCs/>
        </w:rPr>
        <w:t xml:space="preserve">1.3. </w:t>
      </w:r>
      <w:r w:rsidR="002814BF">
        <w:rPr>
          <w:rFonts w:ascii="Times New Roman" w:hAnsi="Times New Roman"/>
          <w:b/>
          <w:bCs/>
        </w:rPr>
        <w:t>Empirical Features</w:t>
      </w:r>
      <w:r w:rsidR="002814BF">
        <w:rPr>
          <w:rFonts w:ascii="Times New Roman" w:hAnsi="Times New Roman"/>
          <w:b/>
          <w:bCs/>
          <w:lang w:val="es-ES_tradnl"/>
        </w:rPr>
        <w:t xml:space="preserve"> </w:t>
      </w:r>
      <w:proofErr w:type="spellStart"/>
      <w:r>
        <w:rPr>
          <w:rFonts w:ascii="Times New Roman" w:hAnsi="Times New Roman"/>
          <w:b/>
          <w:bCs/>
          <w:lang w:val="es-ES_tradnl"/>
        </w:rPr>
        <w:t>of</w:t>
      </w:r>
      <w:proofErr w:type="spellEnd"/>
      <w:r>
        <w:rPr>
          <w:rFonts w:ascii="Times New Roman" w:hAnsi="Times New Roman"/>
          <w:b/>
          <w:bCs/>
          <w:lang w:val="es-ES_tradnl"/>
        </w:rPr>
        <w:t xml:space="preserve"> </w:t>
      </w:r>
      <w:proofErr w:type="spellStart"/>
      <w:r>
        <w:rPr>
          <w:rFonts w:ascii="Times New Roman" w:hAnsi="Times New Roman"/>
          <w:b/>
          <w:bCs/>
          <w:lang w:val="es-ES_tradnl"/>
        </w:rPr>
        <w:t>Financial</w:t>
      </w:r>
      <w:proofErr w:type="spellEnd"/>
      <w:r>
        <w:rPr>
          <w:rFonts w:ascii="Times New Roman" w:hAnsi="Times New Roman"/>
          <w:b/>
          <w:bCs/>
          <w:lang w:val="es-ES_tradnl"/>
        </w:rPr>
        <w:t xml:space="preserve"> </w:t>
      </w:r>
      <w:proofErr w:type="spellStart"/>
      <w:r>
        <w:rPr>
          <w:rFonts w:ascii="Times New Roman" w:hAnsi="Times New Roman"/>
          <w:b/>
          <w:bCs/>
          <w:lang w:val="es-ES_tradnl"/>
        </w:rPr>
        <w:t>Turbulence</w:t>
      </w:r>
      <w:proofErr w:type="spellEnd"/>
      <w:r>
        <w:rPr>
          <w:rFonts w:ascii="Times New Roman" w:hAnsi="Times New Roman" w:hint="eastAsia"/>
          <w:b/>
          <w:bCs/>
          <w:lang w:val="es-ES_tradnl"/>
        </w:rPr>
        <w:t xml:space="preserve"> </w:t>
      </w:r>
      <w:proofErr w:type="spellStart"/>
      <w:r>
        <w:rPr>
          <w:rFonts w:ascii="Times New Roman" w:hAnsi="Times New Roman" w:hint="eastAsia"/>
          <w:b/>
          <w:bCs/>
          <w:lang w:val="es-ES_tradnl"/>
        </w:rPr>
        <w:t>Index</w:t>
      </w:r>
      <w:proofErr w:type="spellEnd"/>
      <w:r>
        <w:rPr>
          <w:rFonts w:ascii="Times New Roman" w:hAnsi="Times New Roman" w:hint="eastAsia"/>
          <w:b/>
          <w:bCs/>
          <w:lang w:val="es-ES_tradnl"/>
        </w:rPr>
        <w:t xml:space="preserve"> (FTI)</w:t>
      </w:r>
      <w:r>
        <w:rPr>
          <w:rFonts w:ascii="Times New Roman" w:hAnsi="Times New Roman"/>
          <w:b/>
          <w:bCs/>
          <w:lang w:val="es-ES_tradnl"/>
        </w:rPr>
        <w:t xml:space="preserve"> in </w:t>
      </w:r>
      <w:proofErr w:type="spellStart"/>
      <w:r>
        <w:rPr>
          <w:rFonts w:ascii="Times New Roman" w:hAnsi="Times New Roman"/>
          <w:b/>
          <w:bCs/>
          <w:lang w:val="es-ES_tradnl"/>
        </w:rPr>
        <w:t>Financial</w:t>
      </w:r>
      <w:proofErr w:type="spellEnd"/>
      <w:r>
        <w:rPr>
          <w:rFonts w:ascii="Times New Roman" w:hAnsi="Times New Roman"/>
          <w:b/>
          <w:bCs/>
          <w:lang w:val="es-ES_tradnl"/>
        </w:rPr>
        <w:t xml:space="preserve"> </w:t>
      </w:r>
      <w:proofErr w:type="spellStart"/>
      <w:r>
        <w:rPr>
          <w:rFonts w:ascii="Times New Roman" w:hAnsi="Times New Roman"/>
          <w:b/>
          <w:bCs/>
          <w:lang w:val="es-ES_tradnl"/>
        </w:rPr>
        <w:t>Markets</w:t>
      </w:r>
      <w:proofErr w:type="spellEnd"/>
    </w:p>
    <w:p w14:paraId="4AD3DA42" w14:textId="1241CB39" w:rsidR="00CA37AD" w:rsidRDefault="00CA37AD" w:rsidP="00573FDF">
      <w:pPr>
        <w:pStyle w:val="Body"/>
        <w:rPr>
          <w:rFonts w:ascii="Times New Roman" w:hAnsi="Times New Roman"/>
        </w:rPr>
      </w:pPr>
    </w:p>
    <w:p w14:paraId="011E0235" w14:textId="4B454C57" w:rsidR="005F1022" w:rsidRDefault="005F1022" w:rsidP="00573FDF">
      <w:pPr>
        <w:pStyle w:val="Body"/>
        <w:rPr>
          <w:rFonts w:ascii="Times New Roman" w:hAnsi="Times New Roman"/>
        </w:rPr>
      </w:pPr>
      <w:r>
        <w:rPr>
          <w:rFonts w:ascii="Times New Roman" w:hAnsi="Times New Roman" w:hint="eastAsia"/>
        </w:rPr>
        <w:t>I</w:t>
      </w:r>
      <w:r>
        <w:rPr>
          <w:rFonts w:ascii="Times New Roman" w:hAnsi="Times New Roman"/>
        </w:rPr>
        <w:t>n financial markets, variables are often investment instruments</w:t>
      </w:r>
      <w:r w:rsidR="009A535D">
        <w:rPr>
          <w:rFonts w:ascii="Times New Roman" w:hAnsi="Times New Roman"/>
        </w:rPr>
        <w:t>,</w:t>
      </w:r>
      <w:r>
        <w:rPr>
          <w:rFonts w:ascii="Times New Roman" w:hAnsi="Times New Roman"/>
        </w:rPr>
        <w:t xml:space="preserve"> and changes of variables are returns of the investment instruments.</w:t>
      </w:r>
    </w:p>
    <w:p w14:paraId="07CAC075" w14:textId="77777777" w:rsidR="005F1022" w:rsidRDefault="005F1022" w:rsidP="00573FDF">
      <w:pPr>
        <w:pStyle w:val="Body"/>
        <w:rPr>
          <w:rFonts w:ascii="Times New Roman" w:hAnsi="Times New Roman"/>
        </w:rPr>
      </w:pPr>
    </w:p>
    <w:p w14:paraId="726145C1" w14:textId="5A758323" w:rsidR="004656EE" w:rsidRDefault="004656EE" w:rsidP="003C1210">
      <w:pPr>
        <w:pStyle w:val="Body"/>
        <w:rPr>
          <w:rFonts w:ascii="Times New Roman" w:eastAsia="Times New Roman" w:hAnsi="Times New Roman" w:cs="Times New Roman"/>
        </w:rPr>
      </w:pPr>
      <w:r>
        <w:rPr>
          <w:rFonts w:ascii="Times New Roman" w:hAnsi="Times New Roman" w:hint="eastAsia"/>
        </w:rPr>
        <w:t>By definition, t</w:t>
      </w:r>
      <w:r>
        <w:rPr>
          <w:rFonts w:ascii="Times New Roman" w:hAnsi="Times New Roman"/>
        </w:rPr>
        <w:t>he FT</w:t>
      </w:r>
      <w:r>
        <w:rPr>
          <w:rFonts w:ascii="Times New Roman" w:hAnsi="Times New Roman" w:hint="eastAsia"/>
        </w:rPr>
        <w:t xml:space="preserve">I </w:t>
      </w:r>
      <w:r>
        <w:rPr>
          <w:rFonts w:ascii="Times New Roman" w:hAnsi="Times New Roman"/>
        </w:rPr>
        <w:t xml:space="preserve">gets higher by </w:t>
      </w:r>
      <w:r w:rsidR="000D62FB">
        <w:rPr>
          <w:rFonts w:ascii="Times New Roman" w:hAnsi="Times New Roman"/>
        </w:rPr>
        <w:t>[</w:t>
      </w:r>
      <w:r w:rsidR="004A30A7">
        <w:rPr>
          <w:rFonts w:ascii="Times New Roman" w:hAnsi="Times New Roman"/>
        </w:rPr>
        <w:t>A</w:t>
      </w:r>
      <w:r w:rsidR="000D62FB">
        <w:rPr>
          <w:rFonts w:ascii="Times New Roman" w:hAnsi="Times New Roman"/>
        </w:rPr>
        <w:t>]</w:t>
      </w:r>
      <w:r>
        <w:rPr>
          <w:rFonts w:ascii="Times New Roman" w:hAnsi="Times New Roman"/>
        </w:rPr>
        <w:t xml:space="preserve"> extreme </w:t>
      </w:r>
      <w:r w:rsidR="005A11AA">
        <w:rPr>
          <w:rFonts w:ascii="Times New Roman" w:hAnsi="Times New Roman"/>
        </w:rPr>
        <w:t>returns</w:t>
      </w:r>
      <w:r w:rsidR="003220C2">
        <w:rPr>
          <w:rFonts w:ascii="Times New Roman" w:hAnsi="Times New Roman" w:hint="eastAsia"/>
        </w:rPr>
        <w:t xml:space="preserve"> </w:t>
      </w:r>
      <w:r>
        <w:rPr>
          <w:rFonts w:ascii="Times New Roman" w:hAnsi="Times New Roman"/>
        </w:rPr>
        <w:t xml:space="preserve">(ups and downs) </w:t>
      </w:r>
      <w:r w:rsidR="0062645C">
        <w:rPr>
          <w:rFonts w:ascii="Times New Roman" w:hAnsi="Times New Roman"/>
        </w:rPr>
        <w:t xml:space="preserve">of individual instruments </w:t>
      </w:r>
      <w:r>
        <w:rPr>
          <w:rFonts w:ascii="Times New Roman" w:hAnsi="Times New Roman" w:hint="eastAsia"/>
        </w:rPr>
        <w:t xml:space="preserve">compared to the historical norm </w:t>
      </w:r>
      <w:r>
        <w:rPr>
          <w:rFonts w:ascii="Times New Roman" w:hAnsi="Times New Roman"/>
        </w:rPr>
        <w:t xml:space="preserve">and </w:t>
      </w:r>
      <w:r w:rsidR="000D62FB">
        <w:rPr>
          <w:rFonts w:ascii="Times New Roman" w:hAnsi="Times New Roman"/>
        </w:rPr>
        <w:t>[</w:t>
      </w:r>
      <w:r w:rsidR="004A30A7">
        <w:rPr>
          <w:rFonts w:ascii="Times New Roman" w:hAnsi="Times New Roman"/>
        </w:rPr>
        <w:t>B</w:t>
      </w:r>
      <w:r w:rsidR="000D62FB">
        <w:rPr>
          <w:rFonts w:ascii="Times New Roman" w:hAnsi="Times New Roman"/>
        </w:rPr>
        <w:t>]</w:t>
      </w:r>
      <w:r>
        <w:rPr>
          <w:rFonts w:ascii="Times New Roman" w:hAnsi="Times New Roman"/>
        </w:rPr>
        <w:t xml:space="preserve"> decoupling of historically correlated </w:t>
      </w:r>
      <w:r w:rsidR="0062645C">
        <w:rPr>
          <w:rFonts w:ascii="Times New Roman" w:hAnsi="Times New Roman"/>
        </w:rPr>
        <w:t>instruments</w:t>
      </w:r>
      <w:r w:rsidR="003220C2">
        <w:rPr>
          <w:rFonts w:ascii="Times New Roman" w:hAnsi="Times New Roman"/>
        </w:rPr>
        <w:t xml:space="preserve"> </w:t>
      </w:r>
      <w:r>
        <w:rPr>
          <w:rFonts w:ascii="Times New Roman" w:hAnsi="Times New Roman"/>
        </w:rPr>
        <w:t xml:space="preserve">and coupling of uncorrelated </w:t>
      </w:r>
      <w:r w:rsidR="0062645C">
        <w:rPr>
          <w:rFonts w:ascii="Times New Roman" w:hAnsi="Times New Roman"/>
        </w:rPr>
        <w:t>instruments</w:t>
      </w:r>
      <w:r>
        <w:rPr>
          <w:rFonts w:ascii="Times New Roman" w:hAnsi="Times New Roman"/>
        </w:rPr>
        <w:t>.</w:t>
      </w:r>
      <w:r>
        <w:rPr>
          <w:rFonts w:ascii="Times New Roman" w:hAnsi="Times New Roman" w:hint="eastAsia"/>
        </w:rPr>
        <w:t xml:space="preserve"> Empirically, it coincides with </w:t>
      </w:r>
      <w:r w:rsidR="000D62FB">
        <w:rPr>
          <w:rFonts w:ascii="Times New Roman" w:hAnsi="Times New Roman"/>
        </w:rPr>
        <w:t>[</w:t>
      </w:r>
      <w:r w:rsidR="004A30A7">
        <w:rPr>
          <w:rFonts w:ascii="Times New Roman" w:hAnsi="Times New Roman"/>
        </w:rPr>
        <w:t>C</w:t>
      </w:r>
      <w:r w:rsidR="000D62FB">
        <w:rPr>
          <w:rFonts w:ascii="Times New Roman" w:hAnsi="Times New Roman"/>
        </w:rPr>
        <w:t>]</w:t>
      </w:r>
      <w:r>
        <w:rPr>
          <w:rFonts w:ascii="Times New Roman" w:hAnsi="Times New Roman"/>
        </w:rPr>
        <w:t xml:space="preserve"> lower </w:t>
      </w:r>
      <w:proofErr w:type="spellStart"/>
      <w:r w:rsidR="000D62FB">
        <w:rPr>
          <w:rFonts w:ascii="Times New Roman" w:hAnsi="Times New Roman"/>
        </w:rPr>
        <w:t>lower</w:t>
      </w:r>
      <w:proofErr w:type="spellEnd"/>
      <w:r w:rsidR="000D62FB">
        <w:rPr>
          <w:rFonts w:ascii="Times New Roman" w:hAnsi="Times New Roman"/>
        </w:rPr>
        <w:t xml:space="preserve"> return-to-volatility for </w:t>
      </w:r>
      <w:r>
        <w:rPr>
          <w:rFonts w:ascii="Times New Roman" w:hAnsi="Times New Roman" w:hint="eastAsia"/>
        </w:rPr>
        <w:t>risky asset</w:t>
      </w:r>
      <w:r>
        <w:rPr>
          <w:rFonts w:ascii="Times New Roman" w:hAnsi="Times New Roman"/>
        </w:rPr>
        <w:t xml:space="preserve">s </w:t>
      </w:r>
      <w:r>
        <w:rPr>
          <w:rFonts w:ascii="Times New Roman" w:hAnsi="Times New Roman" w:hint="eastAsia"/>
        </w:rPr>
        <w:t xml:space="preserve">and </w:t>
      </w:r>
      <w:r w:rsidR="000D62FB">
        <w:rPr>
          <w:rFonts w:ascii="Times New Roman" w:hAnsi="Times New Roman"/>
        </w:rPr>
        <w:t>[</w:t>
      </w:r>
      <w:r w:rsidR="004A30A7">
        <w:rPr>
          <w:rFonts w:ascii="Times New Roman" w:hAnsi="Times New Roman"/>
        </w:rPr>
        <w:t>D</w:t>
      </w:r>
      <w:r w:rsidR="000D62FB">
        <w:rPr>
          <w:rFonts w:ascii="Times New Roman" w:hAnsi="Times New Roman"/>
        </w:rPr>
        <w:t>]</w:t>
      </w:r>
      <w:r>
        <w:rPr>
          <w:rFonts w:ascii="Times New Roman" w:hAnsi="Times New Roman" w:hint="eastAsia"/>
        </w:rPr>
        <w:t xml:space="preserve"> </w:t>
      </w:r>
      <w:r>
        <w:rPr>
          <w:rFonts w:ascii="Times New Roman" w:hAnsi="Times New Roman"/>
        </w:rPr>
        <w:t xml:space="preserve">a deteriorated </w:t>
      </w:r>
      <w:r>
        <w:rPr>
          <w:rFonts w:ascii="Times New Roman" w:hAnsi="Times New Roman"/>
          <w:lang w:val="fr-FR"/>
        </w:rPr>
        <w:t xml:space="preserve">diversification </w:t>
      </w:r>
      <w:proofErr w:type="spellStart"/>
      <w:r>
        <w:rPr>
          <w:rFonts w:ascii="Times New Roman" w:hAnsi="Times New Roman"/>
          <w:lang w:val="fr-FR"/>
        </w:rPr>
        <w:t>effect</w:t>
      </w:r>
      <w:proofErr w:type="spellEnd"/>
      <w:r>
        <w:rPr>
          <w:rFonts w:ascii="Times New Roman" w:hAnsi="Times New Roman"/>
        </w:rPr>
        <w:t xml:space="preserve"> for a</w:t>
      </w:r>
      <w:r>
        <w:rPr>
          <w:rFonts w:ascii="Times New Roman" w:hAnsi="Times New Roman" w:hint="eastAsia"/>
        </w:rPr>
        <w:t>n entire</w:t>
      </w:r>
      <w:r>
        <w:rPr>
          <w:rFonts w:ascii="Times New Roman" w:hAnsi="Times New Roman"/>
        </w:rPr>
        <w:t xml:space="preserve"> portfolio</w:t>
      </w:r>
      <w:r>
        <w:rPr>
          <w:rFonts w:ascii="Times New Roman" w:hAnsi="Times New Roman" w:hint="eastAsia"/>
        </w:rPr>
        <w:t xml:space="preserve"> with a static allocation, and </w:t>
      </w:r>
      <w:r w:rsidR="00450F10">
        <w:rPr>
          <w:rFonts w:ascii="Times New Roman" w:hAnsi="Times New Roman"/>
        </w:rPr>
        <w:t>[</w:t>
      </w:r>
      <w:r w:rsidR="004A30A7">
        <w:rPr>
          <w:rFonts w:ascii="Times New Roman" w:hAnsi="Times New Roman"/>
        </w:rPr>
        <w:t>E</w:t>
      </w:r>
      <w:r w:rsidR="00450F10">
        <w:rPr>
          <w:rFonts w:ascii="Times New Roman" w:hAnsi="Times New Roman"/>
        </w:rPr>
        <w:t>]</w:t>
      </w:r>
      <w:r>
        <w:rPr>
          <w:rFonts w:ascii="Times New Roman" w:hAnsi="Times New Roman"/>
        </w:rPr>
        <w:t xml:space="preserve"> high persistence of</w:t>
      </w:r>
      <w:r w:rsidRPr="00D63EB2">
        <w:rPr>
          <w:rFonts w:ascii="Times New Roman" w:hAnsi="Times New Roman" w:hint="eastAsia"/>
        </w:rPr>
        <w:t xml:space="preserve"> </w:t>
      </w:r>
      <w:r>
        <w:rPr>
          <w:rFonts w:ascii="Times New Roman" w:hAnsi="Times New Roman" w:hint="eastAsia"/>
        </w:rPr>
        <w:t>t</w:t>
      </w:r>
      <w:r>
        <w:rPr>
          <w:rFonts w:ascii="Times New Roman" w:hAnsi="Times New Roman"/>
        </w:rPr>
        <w:t>urbulence.</w:t>
      </w:r>
      <w:r>
        <w:rPr>
          <w:rFonts w:ascii="Times New Roman" w:hAnsi="Times New Roman" w:hint="eastAsia"/>
        </w:rPr>
        <w:t xml:space="preserve"> It is also accompanied by </w:t>
      </w:r>
      <w:r>
        <w:rPr>
          <w:rFonts w:ascii="Times New Roman" w:hAnsi="Times New Roman"/>
        </w:rPr>
        <w:t xml:space="preserve">excessive risk aversion, </w:t>
      </w:r>
      <w:r>
        <w:rPr>
          <w:rFonts w:ascii="Times New Roman" w:hAnsi="Times New Roman" w:hint="eastAsia"/>
        </w:rPr>
        <w:t>herding behavior of investors</w:t>
      </w:r>
      <w:r>
        <w:rPr>
          <w:rFonts w:ascii="Times New Roman" w:hAnsi="Times New Roman"/>
        </w:rPr>
        <w:t xml:space="preserve"> and asset managers</w:t>
      </w:r>
      <w:r>
        <w:rPr>
          <w:rFonts w:ascii="Times New Roman" w:hAnsi="Times New Roman" w:hint="eastAsia"/>
        </w:rPr>
        <w:t xml:space="preserve">, </w:t>
      </w:r>
      <w:r>
        <w:rPr>
          <w:rFonts w:ascii="Times New Roman" w:hAnsi="Times New Roman"/>
        </w:rPr>
        <w:t>depreciation of risky assets and appreciation of safer assets, and illiquidity</w:t>
      </w:r>
      <w:r>
        <w:rPr>
          <w:rFonts w:ascii="Times New Roman" w:hAnsi="Times New Roman" w:hint="eastAsia"/>
        </w:rPr>
        <w:t xml:space="preserve"> (trades strongly biased toward one-direction, selling or buying)</w:t>
      </w:r>
      <w:r>
        <w:rPr>
          <w:rFonts w:ascii="Times New Roman" w:hAnsi="Times New Roman"/>
        </w:rPr>
        <w:t>.</w:t>
      </w:r>
    </w:p>
    <w:p w14:paraId="7FC659F2" w14:textId="0197CE8D" w:rsidR="004A0E44" w:rsidRDefault="004A0E44" w:rsidP="004A0E44">
      <w:pPr>
        <w:pStyle w:val="Body"/>
        <w:rPr>
          <w:rFonts w:ascii="Times New Roman" w:hAnsi="Times New Roman"/>
        </w:rPr>
      </w:pPr>
    </w:p>
    <w:p w14:paraId="3CA1EF98" w14:textId="688D6388" w:rsidR="002814BF" w:rsidRDefault="002814BF" w:rsidP="002814BF">
      <w:pPr>
        <w:pStyle w:val="Body"/>
        <w:rPr>
          <w:rFonts w:ascii="Times New Roman" w:hAnsi="Times New Roman"/>
        </w:rPr>
      </w:pPr>
      <w:r>
        <w:rPr>
          <w:rFonts w:ascii="Times New Roman" w:hAnsi="Times New Roman"/>
        </w:rPr>
        <w:t>These features</w:t>
      </w:r>
      <w:r>
        <w:rPr>
          <w:rFonts w:ascii="Times New Roman" w:hAnsi="Times New Roman" w:hint="eastAsia"/>
        </w:rPr>
        <w:t>,</w:t>
      </w:r>
      <w:r>
        <w:rPr>
          <w:rFonts w:ascii="Times New Roman" w:hAnsi="Times New Roman"/>
        </w:rPr>
        <w:t xml:space="preserve"> [</w:t>
      </w:r>
      <w:r w:rsidR="004A30A7">
        <w:rPr>
          <w:rFonts w:ascii="Times New Roman" w:hAnsi="Times New Roman"/>
        </w:rPr>
        <w:t>A</w:t>
      </w:r>
      <w:r>
        <w:rPr>
          <w:rFonts w:ascii="Times New Roman" w:hAnsi="Times New Roman"/>
        </w:rPr>
        <w:t>]</w:t>
      </w:r>
      <w:r>
        <w:rPr>
          <w:rFonts w:ascii="Times New Roman" w:hAnsi="Times New Roman" w:hint="eastAsia"/>
        </w:rPr>
        <w:t xml:space="preserve">, </w:t>
      </w:r>
      <w:r>
        <w:rPr>
          <w:rFonts w:ascii="Times New Roman" w:hAnsi="Times New Roman"/>
        </w:rPr>
        <w:t>[</w:t>
      </w:r>
      <w:r w:rsidR="004A30A7">
        <w:rPr>
          <w:rFonts w:ascii="Times New Roman" w:hAnsi="Times New Roman"/>
        </w:rPr>
        <w:t>B</w:t>
      </w:r>
      <w:r>
        <w:rPr>
          <w:rFonts w:ascii="Times New Roman" w:hAnsi="Times New Roman"/>
        </w:rPr>
        <w:t>]</w:t>
      </w:r>
      <w:r>
        <w:rPr>
          <w:rFonts w:ascii="Times New Roman" w:hAnsi="Times New Roman" w:hint="eastAsia"/>
        </w:rPr>
        <w:t xml:space="preserve">, </w:t>
      </w:r>
      <w:r>
        <w:rPr>
          <w:rFonts w:ascii="Times New Roman" w:hAnsi="Times New Roman"/>
        </w:rPr>
        <w:t>[</w:t>
      </w:r>
      <w:r w:rsidR="004A30A7">
        <w:rPr>
          <w:rFonts w:ascii="Times New Roman" w:hAnsi="Times New Roman"/>
        </w:rPr>
        <w:t>C</w:t>
      </w:r>
      <w:r>
        <w:rPr>
          <w:rFonts w:ascii="Times New Roman" w:hAnsi="Times New Roman"/>
        </w:rPr>
        <w:t>]</w:t>
      </w:r>
      <w:r>
        <w:rPr>
          <w:rFonts w:ascii="Times New Roman" w:hAnsi="Times New Roman" w:hint="eastAsia"/>
        </w:rPr>
        <w:t xml:space="preserve">, </w:t>
      </w:r>
      <w:r>
        <w:rPr>
          <w:rFonts w:ascii="Times New Roman" w:hAnsi="Times New Roman"/>
        </w:rPr>
        <w:t>[</w:t>
      </w:r>
      <w:r w:rsidR="004A30A7">
        <w:rPr>
          <w:rFonts w:ascii="Times New Roman" w:hAnsi="Times New Roman"/>
        </w:rPr>
        <w:t>D</w:t>
      </w:r>
      <w:r>
        <w:rPr>
          <w:rFonts w:ascii="Times New Roman" w:hAnsi="Times New Roman"/>
        </w:rPr>
        <w:t>],</w:t>
      </w:r>
      <w:r>
        <w:rPr>
          <w:rFonts w:ascii="Times New Roman" w:hAnsi="Times New Roman" w:hint="eastAsia"/>
        </w:rPr>
        <w:t xml:space="preserve"> and </w:t>
      </w:r>
      <w:r>
        <w:rPr>
          <w:rFonts w:ascii="Times New Roman" w:hAnsi="Times New Roman"/>
        </w:rPr>
        <w:t>[</w:t>
      </w:r>
      <w:r w:rsidR="004A30A7">
        <w:rPr>
          <w:rFonts w:ascii="Times New Roman" w:hAnsi="Times New Roman"/>
        </w:rPr>
        <w:t>E</w:t>
      </w:r>
      <w:r>
        <w:rPr>
          <w:rFonts w:ascii="Times New Roman" w:hAnsi="Times New Roman"/>
        </w:rPr>
        <w:t>]</w:t>
      </w:r>
      <w:r>
        <w:rPr>
          <w:rFonts w:ascii="Times New Roman" w:hAnsi="Times New Roman" w:hint="eastAsia"/>
        </w:rPr>
        <w:t xml:space="preserve"> </w:t>
      </w:r>
      <w:r>
        <w:rPr>
          <w:rFonts w:ascii="Times New Roman" w:hAnsi="Times New Roman"/>
        </w:rPr>
        <w:t>in turbulent periods explain why many investors who believed their portfolios were well diversified suffered catastrophic losses during crisis periods, for example, the Global F</w:t>
      </w:r>
      <w:r>
        <w:rPr>
          <w:rFonts w:ascii="Times New Roman" w:hAnsi="Times New Roman"/>
          <w:lang w:val="pt-PT"/>
        </w:rPr>
        <w:t xml:space="preserve">inancial </w:t>
      </w:r>
      <w:r>
        <w:rPr>
          <w:rFonts w:ascii="Times New Roman" w:hAnsi="Times New Roman"/>
        </w:rPr>
        <w:t xml:space="preserve">Crisis of 2007–2008. Rather than only relying on </w:t>
      </w:r>
      <w:r>
        <w:rPr>
          <w:rFonts w:ascii="Times New Roman" w:hAnsi="Times New Roman" w:hint="eastAsia"/>
        </w:rPr>
        <w:t xml:space="preserve">a static </w:t>
      </w:r>
      <w:r>
        <w:rPr>
          <w:rFonts w:ascii="Times New Roman" w:hAnsi="Times New Roman"/>
        </w:rPr>
        <w:t>historical norm to optimize portfolios and manage risk, investors should use conditional measures that take into account the behavior of individual investments during turbulent periods. A</w:t>
      </w:r>
      <w:r>
        <w:rPr>
          <w:rFonts w:ascii="Times New Roman" w:hAnsi="Times New Roman"/>
          <w:lang w:val="it-IT"/>
        </w:rPr>
        <w:t xml:space="preserve"> portfolio </w:t>
      </w:r>
      <w:r>
        <w:rPr>
          <w:rFonts w:ascii="Times New Roman" w:hAnsi="Times New Roman"/>
        </w:rPr>
        <w:t>should be differently constructed in a turbulent period</w:t>
      </w:r>
      <w:r>
        <w:rPr>
          <w:rFonts w:ascii="Times New Roman" w:hAnsi="Times New Roman" w:hint="eastAsia"/>
        </w:rPr>
        <w:t>,</w:t>
      </w:r>
      <w:r>
        <w:rPr>
          <w:rFonts w:ascii="Times New Roman" w:hAnsi="Times New Roman"/>
        </w:rPr>
        <w:t xml:space="preserve"> a</w:t>
      </w:r>
      <w:r>
        <w:rPr>
          <w:rFonts w:ascii="Times New Roman" w:hAnsi="Times New Roman" w:hint="eastAsia"/>
        </w:rPr>
        <w:t>n extremely stable period, and other</w:t>
      </w:r>
      <w:r>
        <w:rPr>
          <w:rFonts w:ascii="Times New Roman" w:hAnsi="Times New Roman"/>
        </w:rPr>
        <w:t xml:space="preserve"> period</w:t>
      </w:r>
      <w:r>
        <w:rPr>
          <w:rFonts w:ascii="Times New Roman" w:hAnsi="Times New Roman" w:hint="eastAsia"/>
        </w:rPr>
        <w:t>s in between</w:t>
      </w:r>
      <w:r>
        <w:rPr>
          <w:rFonts w:ascii="Times New Roman" w:hAnsi="Times New Roman"/>
        </w:rPr>
        <w:t>, respectively, to improve performance</w:t>
      </w:r>
      <w:r w:rsidRPr="00F6365F">
        <w:rPr>
          <w:rFonts w:ascii="Times New Roman" w:hAnsi="Times New Roman"/>
        </w:rPr>
        <w:t xml:space="preserve"> </w:t>
      </w:r>
      <w:r>
        <w:rPr>
          <w:rFonts w:ascii="Times New Roman" w:hAnsi="Times New Roman" w:hint="eastAsia"/>
        </w:rPr>
        <w:t xml:space="preserve">(i.e., </w:t>
      </w:r>
      <w:r>
        <w:rPr>
          <w:rFonts w:ascii="Times New Roman" w:hAnsi="Times New Roman"/>
        </w:rPr>
        <w:t>return-to-risk efficiency</w:t>
      </w:r>
      <w:r>
        <w:rPr>
          <w:rFonts w:ascii="Times New Roman" w:hAnsi="Times New Roman" w:hint="eastAsia"/>
        </w:rPr>
        <w:t>)</w:t>
      </w:r>
      <w:r>
        <w:rPr>
          <w:rFonts w:ascii="Times New Roman" w:hAnsi="Times New Roman"/>
        </w:rPr>
        <w:t xml:space="preserve"> of a portfolio</w:t>
      </w:r>
      <w:r>
        <w:rPr>
          <w:rFonts w:ascii="Times New Roman" w:hAnsi="Times New Roman" w:hint="eastAsia"/>
        </w:rPr>
        <w:t xml:space="preserve"> in the long run</w:t>
      </w:r>
      <w:r>
        <w:rPr>
          <w:rFonts w:ascii="Times New Roman" w:hAnsi="Times New Roman"/>
        </w:rPr>
        <w:t>.</w:t>
      </w:r>
    </w:p>
    <w:p w14:paraId="28D13AC5" w14:textId="77777777" w:rsidR="00AC000D" w:rsidRDefault="00AC000D" w:rsidP="00AC000D">
      <w:pPr>
        <w:pStyle w:val="Body"/>
        <w:rPr>
          <w:rFonts w:ascii="Times New Roman" w:hAnsi="Times New Roman"/>
        </w:rPr>
      </w:pPr>
    </w:p>
    <w:p w14:paraId="2B717E79" w14:textId="06536E60" w:rsidR="002814BF" w:rsidRDefault="002814BF" w:rsidP="00AC000D">
      <w:pPr>
        <w:pStyle w:val="Body"/>
        <w:rPr>
          <w:rFonts w:ascii="Times New Roman" w:hAnsi="Times New Roman"/>
        </w:rPr>
      </w:pPr>
      <w:r>
        <w:rPr>
          <w:rFonts w:ascii="Times New Roman" w:hAnsi="Times New Roman" w:hint="eastAsia"/>
        </w:rPr>
        <w:t>Concerning</w:t>
      </w:r>
      <w:r>
        <w:rPr>
          <w:rFonts w:ascii="Times New Roman" w:hAnsi="Times New Roman"/>
        </w:rPr>
        <w:t xml:space="preserve"> </w:t>
      </w:r>
      <w:r w:rsidR="00AC000D">
        <w:rPr>
          <w:rFonts w:ascii="Times New Roman" w:hAnsi="Times New Roman"/>
        </w:rPr>
        <w:t>[</w:t>
      </w:r>
      <w:r w:rsidR="004A30A7">
        <w:rPr>
          <w:rFonts w:ascii="Times New Roman" w:hAnsi="Times New Roman"/>
        </w:rPr>
        <w:t>C</w:t>
      </w:r>
      <w:r w:rsidR="00AC000D">
        <w:rPr>
          <w:rFonts w:ascii="Times New Roman" w:hAnsi="Times New Roman"/>
        </w:rPr>
        <w:t>]</w:t>
      </w:r>
      <w:r>
        <w:rPr>
          <w:rFonts w:ascii="Times New Roman" w:hAnsi="Times New Roman"/>
        </w:rPr>
        <w:t xml:space="preserve">, liquid </w:t>
      </w:r>
      <w:r>
        <w:rPr>
          <w:rFonts w:ascii="Times New Roman" w:hAnsi="Times New Roman" w:hint="eastAsia"/>
        </w:rPr>
        <w:t xml:space="preserve">risky </w:t>
      </w:r>
      <w:r>
        <w:rPr>
          <w:rFonts w:ascii="Times New Roman" w:hAnsi="Times New Roman"/>
        </w:rPr>
        <w:t xml:space="preserve">assets (e.g., listed </w:t>
      </w:r>
      <w:r>
        <w:rPr>
          <w:rFonts w:ascii="Times New Roman" w:hAnsi="Times New Roman" w:hint="eastAsia"/>
        </w:rPr>
        <w:t>stocks,</w:t>
      </w:r>
      <w:r w:rsidRPr="0070719D">
        <w:rPr>
          <w:rFonts w:ascii="Times New Roman" w:hAnsi="Times New Roman"/>
        </w:rPr>
        <w:t xml:space="preserve"> </w:t>
      </w:r>
      <w:r>
        <w:rPr>
          <w:rFonts w:ascii="Times New Roman" w:hAnsi="Times New Roman" w:hint="eastAsia"/>
        </w:rPr>
        <w:t xml:space="preserve">G10 </w:t>
      </w:r>
      <w:r>
        <w:rPr>
          <w:rFonts w:ascii="Times New Roman" w:hAnsi="Times New Roman"/>
        </w:rPr>
        <w:t xml:space="preserve">currencies) </w:t>
      </w:r>
      <w:r>
        <w:rPr>
          <w:rFonts w:ascii="Times New Roman" w:hAnsi="Times New Roman" w:hint="eastAsia"/>
        </w:rPr>
        <w:t xml:space="preserve">are usually severely </w:t>
      </w:r>
      <w:r>
        <w:rPr>
          <w:rFonts w:ascii="Times New Roman" w:hAnsi="Times New Roman"/>
        </w:rPr>
        <w:t>impact</w:t>
      </w:r>
      <w:r>
        <w:rPr>
          <w:rFonts w:ascii="Times New Roman" w:hAnsi="Times New Roman" w:hint="eastAsia"/>
        </w:rPr>
        <w:t>ed</w:t>
      </w:r>
      <w:r>
        <w:rPr>
          <w:rFonts w:ascii="Times New Roman" w:hAnsi="Times New Roman"/>
        </w:rPr>
        <w:t xml:space="preserve"> than illiquid ones (e.g., mortgage derivatives, private assets). </w:t>
      </w:r>
      <w:r>
        <w:rPr>
          <w:rFonts w:ascii="Times New Roman" w:hAnsi="Times New Roman" w:hint="eastAsia"/>
        </w:rPr>
        <w:t>It is said that a</w:t>
      </w:r>
      <w:r>
        <w:rPr>
          <w:rFonts w:ascii="Times New Roman" w:hAnsi="Times New Roman"/>
        </w:rPr>
        <w:t xml:space="preserve">s </w:t>
      </w:r>
      <w:r>
        <w:rPr>
          <w:rFonts w:ascii="Times New Roman" w:hAnsi="Times New Roman" w:hint="eastAsia"/>
        </w:rPr>
        <w:t xml:space="preserve">subprime </w:t>
      </w:r>
      <w:r>
        <w:rPr>
          <w:rFonts w:ascii="Times New Roman" w:hAnsi="Times New Roman"/>
        </w:rPr>
        <w:t xml:space="preserve">mortgage fell in value during the Global Financial Crisis, </w:t>
      </w:r>
      <w:r>
        <w:rPr>
          <w:rFonts w:ascii="Times New Roman" w:hAnsi="Times New Roman" w:hint="eastAsia"/>
        </w:rPr>
        <w:t>some bigger players were likely to have been hit by the losses and</w:t>
      </w:r>
      <w:r>
        <w:rPr>
          <w:rFonts w:ascii="Times New Roman" w:hAnsi="Times New Roman"/>
        </w:rPr>
        <w:t xml:space="preserve"> were required to </w:t>
      </w:r>
      <w:r>
        <w:rPr>
          <w:rFonts w:ascii="Times New Roman" w:hAnsi="Times New Roman" w:hint="eastAsia"/>
        </w:rPr>
        <w:t xml:space="preserve">sell its more liquid portfolios to </w:t>
      </w:r>
      <w:r>
        <w:rPr>
          <w:rFonts w:ascii="Times New Roman" w:hAnsi="Times New Roman"/>
        </w:rPr>
        <w:t>raise capital</w:t>
      </w:r>
      <w:r>
        <w:rPr>
          <w:rFonts w:ascii="Times New Roman" w:hAnsi="Times New Roman" w:hint="eastAsia"/>
        </w:rPr>
        <w:t xml:space="preserve"> for margin calls </w:t>
      </w:r>
      <w:r>
        <w:rPr>
          <w:rFonts w:ascii="Times New Roman" w:hAnsi="Times New Roman"/>
        </w:rPr>
        <w:t xml:space="preserve">of </w:t>
      </w:r>
      <w:r>
        <w:rPr>
          <w:rFonts w:ascii="Times New Roman" w:hAnsi="Times New Roman" w:hint="eastAsia"/>
        </w:rPr>
        <w:t>highly leveraged</w:t>
      </w:r>
      <w:r>
        <w:rPr>
          <w:rFonts w:ascii="Times New Roman" w:hAnsi="Times New Roman"/>
        </w:rPr>
        <w:t xml:space="preserve"> investments</w:t>
      </w:r>
      <w:r>
        <w:rPr>
          <w:rFonts w:ascii="Times New Roman" w:hAnsi="Times New Roman" w:hint="eastAsia"/>
        </w:rPr>
        <w:t xml:space="preserve"> and investor withdrawals</w:t>
      </w:r>
      <w:r>
        <w:rPr>
          <w:rFonts w:ascii="Times New Roman" w:hAnsi="Times New Roman"/>
        </w:rPr>
        <w:t xml:space="preserve"> of illiquid investments. Since the </w:t>
      </w:r>
      <w:r>
        <w:rPr>
          <w:rFonts w:ascii="Times New Roman" w:hAnsi="Times New Roman" w:hint="eastAsia"/>
        </w:rPr>
        <w:t xml:space="preserve">subprime </w:t>
      </w:r>
      <w:r>
        <w:rPr>
          <w:rFonts w:ascii="Times New Roman" w:hAnsi="Times New Roman"/>
        </w:rPr>
        <w:t>mortgage market is relatively illiquid, the</w:t>
      </w:r>
      <w:r>
        <w:rPr>
          <w:rFonts w:ascii="Times New Roman" w:hAnsi="Times New Roman" w:hint="eastAsia"/>
        </w:rPr>
        <w:t xml:space="preserve">y </w:t>
      </w:r>
      <w:r>
        <w:rPr>
          <w:rFonts w:ascii="Times New Roman" w:hAnsi="Times New Roman"/>
        </w:rPr>
        <w:lastRenderedPageBreak/>
        <w:t xml:space="preserve">thus turned to more liquid components of their </w:t>
      </w:r>
      <w:r>
        <w:rPr>
          <w:rFonts w:ascii="Times New Roman" w:hAnsi="Times New Roman" w:hint="eastAsia"/>
        </w:rPr>
        <w:t xml:space="preserve">overall </w:t>
      </w:r>
      <w:r>
        <w:rPr>
          <w:rFonts w:ascii="Times New Roman" w:hAnsi="Times New Roman"/>
        </w:rPr>
        <w:t>portfolios—publicly traded securities.</w:t>
      </w:r>
      <w:r>
        <w:rPr>
          <w:rFonts w:ascii="Times New Roman" w:hAnsi="Times New Roman" w:hint="eastAsia"/>
        </w:rPr>
        <w:t xml:space="preserve"> Losses hammered market participants with similar trades and triggered fresh rounds of liquidation.</w:t>
      </w:r>
    </w:p>
    <w:p w14:paraId="259CF5A0" w14:textId="77777777" w:rsidR="00A121A0" w:rsidRDefault="00A121A0" w:rsidP="00D76C48">
      <w:pPr>
        <w:pStyle w:val="Body"/>
        <w:rPr>
          <w:rFonts w:ascii="Times New Roman" w:eastAsia="Times New Roman" w:hAnsi="Times New Roman" w:cs="Times New Roman"/>
        </w:rPr>
      </w:pPr>
    </w:p>
    <w:p w14:paraId="37DB9CC3" w14:textId="21D02897" w:rsidR="002814BF" w:rsidRDefault="002814BF" w:rsidP="002814BF">
      <w:pPr>
        <w:pStyle w:val="Body"/>
        <w:rPr>
          <w:rFonts w:ascii="Times New Roman" w:hAnsi="Times New Roman"/>
        </w:rPr>
      </w:pPr>
      <w:r>
        <w:rPr>
          <w:rFonts w:ascii="Times New Roman" w:hAnsi="Times New Roman" w:hint="eastAsia"/>
        </w:rPr>
        <w:t>Regarding</w:t>
      </w:r>
      <w:r>
        <w:rPr>
          <w:rFonts w:ascii="Times New Roman" w:hAnsi="Times New Roman"/>
        </w:rPr>
        <w:t xml:space="preserve"> </w:t>
      </w:r>
      <w:r w:rsidR="00A121A0">
        <w:rPr>
          <w:rFonts w:ascii="Times New Roman" w:hAnsi="Times New Roman"/>
        </w:rPr>
        <w:t>[</w:t>
      </w:r>
      <w:r w:rsidR="004A30A7">
        <w:rPr>
          <w:rFonts w:ascii="Times New Roman" w:hAnsi="Times New Roman"/>
        </w:rPr>
        <w:t>E</w:t>
      </w:r>
      <w:r w:rsidR="00A121A0">
        <w:rPr>
          <w:rFonts w:ascii="Times New Roman" w:hAnsi="Times New Roman"/>
        </w:rPr>
        <w:t>]</w:t>
      </w:r>
      <w:r>
        <w:rPr>
          <w:rFonts w:ascii="Times New Roman" w:hAnsi="Times New Roman"/>
        </w:rPr>
        <w:t>, although we may not be able to anticipate the initial onset of financial turbulence, once it begins, it usually continues for weeks, months, even a year</w:t>
      </w:r>
      <w:r w:rsidR="007E09A6">
        <w:rPr>
          <w:rFonts w:ascii="Times New Roman" w:hAnsi="Times New Roman"/>
        </w:rPr>
        <w:t>,</w:t>
      </w:r>
      <w:r>
        <w:rPr>
          <w:rFonts w:ascii="Times New Roman" w:hAnsi="Times New Roman"/>
        </w:rPr>
        <w:t xml:space="preserve"> as the markets digest and react to the events causing the turbulence.</w:t>
      </w:r>
    </w:p>
    <w:p w14:paraId="19B7D638" w14:textId="77777777" w:rsidR="002814BF" w:rsidRDefault="002814BF" w:rsidP="004A0E44">
      <w:pPr>
        <w:pStyle w:val="Body"/>
        <w:rPr>
          <w:rFonts w:ascii="Times New Roman" w:hAnsi="Times New Roman"/>
        </w:rPr>
      </w:pPr>
    </w:p>
    <w:p w14:paraId="18BDE830" w14:textId="77CC51FC" w:rsidR="004656EE" w:rsidRDefault="004656EE" w:rsidP="003C1210">
      <w:pPr>
        <w:pStyle w:val="Body"/>
        <w:rPr>
          <w:rFonts w:ascii="Times New Roman" w:hAnsi="Times New Roman"/>
        </w:rPr>
      </w:pPr>
      <w:r>
        <w:rPr>
          <w:rFonts w:ascii="Times New Roman" w:hAnsi="Times New Roman" w:hint="eastAsia"/>
        </w:rPr>
        <w:t>Thus</w:t>
      </w:r>
      <w:r>
        <w:rPr>
          <w:rFonts w:ascii="Times New Roman" w:hAnsi="Times New Roman"/>
        </w:rPr>
        <w:t xml:space="preserve">, if </w:t>
      </w:r>
      <w:r>
        <w:rPr>
          <w:rFonts w:ascii="Times New Roman" w:hAnsi="Times New Roman" w:hint="eastAsia"/>
        </w:rPr>
        <w:t>investors</w:t>
      </w:r>
      <w:r>
        <w:rPr>
          <w:rFonts w:ascii="Times New Roman" w:hAnsi="Times New Roman"/>
        </w:rPr>
        <w:t xml:space="preserve"> could </w:t>
      </w:r>
      <w:r>
        <w:rPr>
          <w:rFonts w:ascii="Times New Roman" w:hAnsi="Times New Roman" w:hint="eastAsia"/>
        </w:rPr>
        <w:t>dynamically increase/decrease</w:t>
      </w:r>
      <w:r>
        <w:rPr>
          <w:rFonts w:ascii="Times New Roman" w:hAnsi="Times New Roman"/>
        </w:rPr>
        <w:t xml:space="preserve"> </w:t>
      </w:r>
      <w:r>
        <w:rPr>
          <w:rFonts w:ascii="Times New Roman" w:hAnsi="Times New Roman" w:hint="eastAsia"/>
        </w:rPr>
        <w:t xml:space="preserve">ex-ante </w:t>
      </w:r>
      <w:r w:rsidR="00ED44B9">
        <w:rPr>
          <w:rFonts w:ascii="Times New Roman" w:hAnsi="Times New Roman"/>
        </w:rPr>
        <w:t xml:space="preserve">estimated </w:t>
      </w:r>
      <w:r>
        <w:rPr>
          <w:rFonts w:ascii="Times New Roman" w:hAnsi="Times New Roman"/>
        </w:rPr>
        <w:t xml:space="preserve">risk of a total portfolio </w:t>
      </w:r>
      <w:r w:rsidR="006B2B16">
        <w:rPr>
          <w:rFonts w:ascii="Times New Roman" w:hAnsi="Times New Roman"/>
        </w:rPr>
        <w:t>by</w:t>
      </w:r>
      <w:r>
        <w:rPr>
          <w:rFonts w:ascii="Times New Roman" w:hAnsi="Times New Roman"/>
        </w:rPr>
        <w:t xml:space="preserve"> </w:t>
      </w:r>
      <w:r>
        <w:rPr>
          <w:rFonts w:ascii="Times New Roman" w:hAnsi="Times New Roman" w:hint="eastAsia"/>
        </w:rPr>
        <w:t>implement</w:t>
      </w:r>
      <w:r w:rsidR="006B2B16">
        <w:rPr>
          <w:rFonts w:ascii="Times New Roman" w:hAnsi="Times New Roman"/>
        </w:rPr>
        <w:t>ing</w:t>
      </w:r>
      <w:r>
        <w:rPr>
          <w:rFonts w:ascii="Times New Roman" w:hAnsi="Times New Roman" w:hint="eastAsia"/>
        </w:rPr>
        <w:t xml:space="preserve"> a dynamic allocation, i.e., move in and out of market</w:t>
      </w:r>
      <w:r>
        <w:rPr>
          <w:rFonts w:ascii="Times New Roman" w:hAnsi="Times New Roman"/>
        </w:rPr>
        <w:t>s</w:t>
      </w:r>
      <w:r>
        <w:rPr>
          <w:rFonts w:ascii="Times New Roman" w:hAnsi="Times New Roman" w:hint="eastAsia"/>
        </w:rPr>
        <w:t xml:space="preserve">, based on the degree of the FTI, </w:t>
      </w:r>
      <w:r>
        <w:rPr>
          <w:rFonts w:ascii="Times New Roman" w:hAnsi="Times New Roman"/>
        </w:rPr>
        <w:t>it could improve long-term portfolio performance</w:t>
      </w:r>
      <w:r>
        <w:rPr>
          <w:rFonts w:ascii="Times New Roman" w:hAnsi="Times New Roman" w:hint="eastAsia"/>
        </w:rPr>
        <w:t xml:space="preserve"> (i.e., return-to-risk efficiency)</w:t>
      </w:r>
      <w:r>
        <w:rPr>
          <w:rFonts w:ascii="Times New Roman" w:hAnsi="Times New Roman"/>
        </w:rPr>
        <w:t xml:space="preserve"> after costs.</w:t>
      </w:r>
    </w:p>
    <w:p w14:paraId="0E93ECE1" w14:textId="77777777" w:rsidR="003A251E" w:rsidRDefault="003A251E" w:rsidP="003A251E">
      <w:pPr>
        <w:pStyle w:val="Body"/>
        <w:rPr>
          <w:rFonts w:ascii="Times New Roman" w:hAnsi="Times New Roman"/>
        </w:rPr>
      </w:pPr>
    </w:p>
    <w:p w14:paraId="488142A4" w14:textId="685E63FC" w:rsidR="004656EE" w:rsidRDefault="004656EE" w:rsidP="003C1210">
      <w:pPr>
        <w:pStyle w:val="Body"/>
        <w:rPr>
          <w:rFonts w:ascii="Times New Roman" w:hAnsi="Times New Roman"/>
        </w:rPr>
      </w:pPr>
      <w:r>
        <w:rPr>
          <w:rFonts w:ascii="Times New Roman" w:hAnsi="Times New Roman" w:hint="eastAsia"/>
        </w:rPr>
        <w:t>Here is t</w:t>
      </w:r>
      <w:r>
        <w:rPr>
          <w:rFonts w:ascii="Times New Roman" w:hAnsi="Times New Roman"/>
        </w:rPr>
        <w:t xml:space="preserve">he beauty of the FTI. </w:t>
      </w:r>
      <w:r>
        <w:rPr>
          <w:rFonts w:ascii="Times New Roman" w:hAnsi="Times New Roman" w:hint="eastAsia"/>
        </w:rPr>
        <w:t>First, i</w:t>
      </w:r>
      <w:r>
        <w:rPr>
          <w:rFonts w:ascii="Times New Roman" w:hAnsi="Times New Roman"/>
        </w:rPr>
        <w:t xml:space="preserve">t can be </w:t>
      </w:r>
      <w:r>
        <w:rPr>
          <w:rFonts w:ascii="Times New Roman" w:hAnsi="Times New Roman" w:hint="eastAsia"/>
        </w:rPr>
        <w:t>calculated</w:t>
      </w:r>
      <w:r>
        <w:rPr>
          <w:rFonts w:ascii="Times New Roman" w:hAnsi="Times New Roman"/>
        </w:rPr>
        <w:t xml:space="preserve"> for any set of liquid assets with </w:t>
      </w:r>
      <w:r>
        <w:rPr>
          <w:rFonts w:ascii="Times New Roman" w:hAnsi="Times New Roman" w:hint="eastAsia"/>
        </w:rPr>
        <w:t xml:space="preserve">frequent </w:t>
      </w:r>
      <w:r>
        <w:rPr>
          <w:rFonts w:ascii="Times New Roman" w:hAnsi="Times New Roman"/>
        </w:rPr>
        <w:t xml:space="preserve">historical returns. </w:t>
      </w:r>
      <w:r>
        <w:rPr>
          <w:rFonts w:ascii="Times New Roman" w:hAnsi="Times New Roman" w:hint="eastAsia"/>
        </w:rPr>
        <w:t>Second, i</w:t>
      </w:r>
      <w:r>
        <w:rPr>
          <w:rFonts w:ascii="Times New Roman" w:hAnsi="Times New Roman"/>
        </w:rPr>
        <w:t xml:space="preserve">t captures interactions among combinations of investments in addition to the magnitude of the investment returns. </w:t>
      </w:r>
      <w:r>
        <w:rPr>
          <w:rFonts w:ascii="Times New Roman" w:hAnsi="Times New Roman" w:hint="eastAsia"/>
        </w:rPr>
        <w:t>Third,</w:t>
      </w:r>
      <w:r>
        <w:rPr>
          <w:rFonts w:ascii="Times New Roman" w:hAnsi="Times New Roman"/>
        </w:rPr>
        <w:t xml:space="preserve"> </w:t>
      </w:r>
      <w:r w:rsidR="005E38B2">
        <w:rPr>
          <w:rFonts w:ascii="Times New Roman" w:hAnsi="Times New Roman"/>
        </w:rPr>
        <w:t xml:space="preserve">rather than directly dealing with the FTI itself, an absolute measure, we can calculate </w:t>
      </w:r>
      <w:r>
        <w:rPr>
          <w:rFonts w:ascii="Times New Roman" w:hAnsi="Times New Roman"/>
        </w:rPr>
        <w:t xml:space="preserve">the %FTI, </w:t>
      </w:r>
      <w:r w:rsidR="0054610E">
        <w:rPr>
          <w:rFonts w:ascii="Times New Roman" w:hAnsi="Times New Roman"/>
        </w:rPr>
        <w:t xml:space="preserve">the percentage rank of moving average of the FTI for a certain period of time, </w:t>
      </w:r>
      <w:r w:rsidR="005E38B2">
        <w:rPr>
          <w:rFonts w:ascii="Times New Roman" w:hAnsi="Times New Roman"/>
        </w:rPr>
        <w:t>which is a relative measure</w:t>
      </w:r>
      <w:r>
        <w:rPr>
          <w:rFonts w:ascii="Times New Roman" w:hAnsi="Times New Roman"/>
        </w:rPr>
        <w:t>. If the world becomes more turbulent</w:t>
      </w:r>
      <w:r>
        <w:rPr>
          <w:rFonts w:ascii="Times New Roman" w:hAnsi="Times New Roman" w:hint="eastAsia"/>
        </w:rPr>
        <w:t xml:space="preserve"> on a continuing basis</w:t>
      </w:r>
      <w:r>
        <w:rPr>
          <w:rFonts w:ascii="Times New Roman" w:hAnsi="Times New Roman"/>
        </w:rPr>
        <w:t xml:space="preserve">, the </w:t>
      </w:r>
      <w:r>
        <w:rPr>
          <w:rFonts w:ascii="Times New Roman" w:hAnsi="Times New Roman" w:hint="eastAsia"/>
        </w:rPr>
        <w:t xml:space="preserve">absolute value </w:t>
      </w:r>
      <w:r>
        <w:rPr>
          <w:rFonts w:ascii="Times New Roman" w:hAnsi="Times New Roman"/>
        </w:rPr>
        <w:t xml:space="preserve">threshold </w:t>
      </w:r>
      <w:r>
        <w:rPr>
          <w:rFonts w:ascii="Times New Roman" w:hAnsi="Times New Roman" w:hint="eastAsia"/>
        </w:rPr>
        <w:t xml:space="preserve">of the FTI </w:t>
      </w:r>
      <w:r>
        <w:rPr>
          <w:rFonts w:ascii="Times New Roman" w:hAnsi="Times New Roman"/>
        </w:rPr>
        <w:t xml:space="preserve">for separating turbulent periods from non-turbulent periods will eventually rise. With %FTI, we can avoid this increases of </w:t>
      </w:r>
      <w:r w:rsidR="00C45971">
        <w:rPr>
          <w:rFonts w:ascii="Times New Roman" w:hAnsi="Times New Roman"/>
        </w:rPr>
        <w:t xml:space="preserve">absolute </w:t>
      </w:r>
      <w:r>
        <w:rPr>
          <w:rFonts w:ascii="Times New Roman" w:hAnsi="Times New Roman"/>
        </w:rPr>
        <w:t>threshold</w:t>
      </w:r>
      <w:r w:rsidR="00C45971">
        <w:rPr>
          <w:rFonts w:ascii="Times New Roman" w:hAnsi="Times New Roman"/>
        </w:rPr>
        <w:t xml:space="preserve"> in the FTI</w:t>
      </w:r>
      <w:r>
        <w:rPr>
          <w:rFonts w:ascii="Times New Roman" w:hAnsi="Times New Roman"/>
        </w:rPr>
        <w:t xml:space="preserve">. </w:t>
      </w:r>
      <w:r>
        <w:rPr>
          <w:rFonts w:ascii="Times New Roman" w:hAnsi="Times New Roman" w:hint="eastAsia"/>
        </w:rPr>
        <w:t>It could capture both cyclica</w:t>
      </w:r>
      <w:r w:rsidR="00C45971">
        <w:rPr>
          <w:rFonts w:ascii="Times New Roman" w:hAnsi="Times New Roman"/>
        </w:rPr>
        <w:t>l seasonality</w:t>
      </w:r>
      <w:r>
        <w:rPr>
          <w:rFonts w:ascii="Times New Roman" w:hAnsi="Times New Roman" w:hint="eastAsia"/>
        </w:rPr>
        <w:t xml:space="preserve"> and structural </w:t>
      </w:r>
      <w:r w:rsidR="00C45971">
        <w:rPr>
          <w:rFonts w:ascii="Times New Roman" w:hAnsi="Times New Roman"/>
        </w:rPr>
        <w:t>trends</w:t>
      </w:r>
      <w:r w:rsidR="00C45971">
        <w:rPr>
          <w:rFonts w:ascii="Times New Roman" w:hAnsi="Times New Roman" w:hint="eastAsia"/>
        </w:rPr>
        <w:t xml:space="preserve"> </w:t>
      </w:r>
      <w:r>
        <w:rPr>
          <w:rFonts w:ascii="Times New Roman" w:hAnsi="Times New Roman" w:hint="eastAsia"/>
        </w:rPr>
        <w:t xml:space="preserve">depending on </w:t>
      </w:r>
      <w:r>
        <w:rPr>
          <w:rFonts w:ascii="Times New Roman" w:hAnsi="Times New Roman"/>
        </w:rPr>
        <w:t>time period</w:t>
      </w:r>
      <w:r>
        <w:rPr>
          <w:rFonts w:ascii="Times New Roman" w:hAnsi="Times New Roman" w:hint="eastAsia"/>
        </w:rPr>
        <w:t xml:space="preserve"> window</w:t>
      </w:r>
      <w:r>
        <w:rPr>
          <w:rFonts w:ascii="Times New Roman" w:hAnsi="Times New Roman"/>
        </w:rPr>
        <w:t>s</w:t>
      </w:r>
      <w:r>
        <w:rPr>
          <w:rFonts w:ascii="Times New Roman" w:hAnsi="Times New Roman" w:hint="eastAsia"/>
        </w:rPr>
        <w:t xml:space="preserve"> chosen. </w:t>
      </w:r>
      <w:r>
        <w:rPr>
          <w:rFonts w:ascii="Times New Roman" w:hAnsi="Times New Roman"/>
        </w:rPr>
        <w:t>These features</w:t>
      </w:r>
      <w:r>
        <w:rPr>
          <w:rFonts w:ascii="Times New Roman" w:hAnsi="Times New Roman" w:hint="eastAsia"/>
        </w:rPr>
        <w:t xml:space="preserve"> </w:t>
      </w:r>
      <w:r>
        <w:rPr>
          <w:rFonts w:ascii="Times New Roman" w:hAnsi="Times New Roman"/>
        </w:rPr>
        <w:t xml:space="preserve">are quite a contrast to </w:t>
      </w:r>
      <w:r>
        <w:rPr>
          <w:rFonts w:ascii="Times New Roman" w:hAnsi="Times New Roman" w:hint="eastAsia"/>
        </w:rPr>
        <w:t xml:space="preserve">currently popular indicators, such as, </w:t>
      </w:r>
      <w:r>
        <w:rPr>
          <w:rFonts w:ascii="Times New Roman" w:hAnsi="Times New Roman"/>
        </w:rPr>
        <w:t>implied volatilities in liquid option markets (e.g., VIX), yield spreads, and so on.</w:t>
      </w:r>
    </w:p>
    <w:p w14:paraId="21E6792D" w14:textId="7E66E6FA" w:rsidR="004656EE" w:rsidRDefault="004656EE" w:rsidP="003C1210">
      <w:pPr>
        <w:pStyle w:val="Body"/>
        <w:rPr>
          <w:rFonts w:ascii="Times New Roman" w:hAnsi="Times New Roman"/>
        </w:rPr>
      </w:pPr>
      <w:r>
        <w:rPr>
          <w:rFonts w:ascii="Times New Roman" w:hAnsi="Times New Roman"/>
        </w:rPr>
        <w:t xml:space="preserve">It should be noted that the FTI is not meant to offer a reliable </w:t>
      </w:r>
      <w:r w:rsidRPr="00EF7A80">
        <w:rPr>
          <w:rFonts w:ascii="Times New Roman" w:hAnsi="Times New Roman"/>
        </w:rPr>
        <w:t>estimate</w:t>
      </w:r>
      <w:r>
        <w:rPr>
          <w:rFonts w:ascii="Times New Roman" w:hAnsi="Times New Roman"/>
        </w:rPr>
        <w:t xml:space="preserve"> of when </w:t>
      </w:r>
      <w:r>
        <w:rPr>
          <w:rFonts w:ascii="Times New Roman" w:hAnsi="Times New Roman" w:hint="eastAsia"/>
        </w:rPr>
        <w:t xml:space="preserve">and how </w:t>
      </w:r>
      <w:r>
        <w:rPr>
          <w:rFonts w:ascii="Times New Roman" w:hAnsi="Times New Roman"/>
        </w:rPr>
        <w:t xml:space="preserve">an extreme event will occur; rather, </w:t>
      </w:r>
      <w:r>
        <w:rPr>
          <w:rFonts w:ascii="Times New Roman" w:hAnsi="Times New Roman" w:hint="eastAsia"/>
        </w:rPr>
        <w:t>as a coincide index based on realized returns without forecasts,</w:t>
      </w:r>
      <w:r>
        <w:rPr>
          <w:rFonts w:ascii="Times New Roman" w:hAnsi="Times New Roman"/>
        </w:rPr>
        <w:t xml:space="preserve"> </w:t>
      </w:r>
      <w:r>
        <w:rPr>
          <w:rFonts w:ascii="Times New Roman" w:hAnsi="Times New Roman" w:hint="eastAsia"/>
        </w:rPr>
        <w:t xml:space="preserve">it </w:t>
      </w:r>
      <w:r>
        <w:rPr>
          <w:rFonts w:ascii="Times New Roman" w:hAnsi="Times New Roman"/>
        </w:rPr>
        <w:t xml:space="preserve">gives a more reliable estimate of the consequences of such an </w:t>
      </w:r>
      <w:r w:rsidR="00206DCB">
        <w:rPr>
          <w:rFonts w:ascii="Times New Roman" w:hAnsi="Times New Roman"/>
        </w:rPr>
        <w:t xml:space="preserve">extreme </w:t>
      </w:r>
      <w:r>
        <w:rPr>
          <w:rFonts w:ascii="Times New Roman" w:hAnsi="Times New Roman"/>
        </w:rPr>
        <w:t>event.</w:t>
      </w:r>
      <w:r>
        <w:rPr>
          <w:rFonts w:ascii="Times New Roman" w:hAnsi="Times New Roman" w:hint="eastAsia"/>
        </w:rPr>
        <w:t xml:space="preserve"> </w:t>
      </w:r>
      <w:r>
        <w:rPr>
          <w:rFonts w:ascii="Times New Roman" w:hAnsi="Times New Roman"/>
        </w:rPr>
        <w:t>A turbulent period may arrive unexpectedly, but it does not immediately subside</w:t>
      </w:r>
      <w:r>
        <w:rPr>
          <w:rFonts w:ascii="Times New Roman" w:hAnsi="Times New Roman" w:hint="eastAsia"/>
        </w:rPr>
        <w:t>; it does tend to sustain for a certain period of time.</w:t>
      </w:r>
      <w:r w:rsidR="00434DDD">
        <w:rPr>
          <w:rFonts w:ascii="Times New Roman" w:hAnsi="Times New Roman"/>
        </w:rPr>
        <w:t xml:space="preserve"> The FTI keeps tracking of the sustained turbulent period.</w:t>
      </w:r>
    </w:p>
    <w:p w14:paraId="03E48D11" w14:textId="7204659E" w:rsidR="00E70DD9" w:rsidRDefault="00E70DD9" w:rsidP="00164F3F">
      <w:pPr>
        <w:pStyle w:val="Body"/>
        <w:rPr>
          <w:rFonts w:ascii="Times New Roman" w:eastAsiaTheme="minorEastAsia" w:hAnsi="Times New Roman" w:cs="Times New Roman"/>
        </w:rPr>
      </w:pPr>
    </w:p>
    <w:p w14:paraId="2DBB5131" w14:textId="062682C5" w:rsidR="00E70DD9" w:rsidRDefault="00E70DD9" w:rsidP="00164F3F">
      <w:pPr>
        <w:pStyle w:val="Body"/>
        <w:rPr>
          <w:rFonts w:ascii="Times New Roman" w:eastAsiaTheme="minorEastAsia" w:hAnsi="Times New Roman" w:cs="Times New Roman"/>
        </w:rPr>
      </w:pPr>
    </w:p>
    <w:p w14:paraId="230DE198" w14:textId="12DD2AEB" w:rsidR="006F0E70" w:rsidRDefault="006F0E70" w:rsidP="006F0E70">
      <w:pPr>
        <w:pStyle w:val="Body"/>
        <w:rPr>
          <w:rFonts w:ascii="Times New Roman" w:eastAsia="Times New Roman" w:hAnsi="Times New Roman" w:cs="Times New Roman"/>
          <w:b/>
          <w:bCs/>
        </w:rPr>
      </w:pPr>
      <w:r>
        <w:rPr>
          <w:rFonts w:ascii="Times New Roman" w:hAnsi="Times New Roman"/>
          <w:b/>
          <w:bCs/>
          <w:lang w:val="es-ES_tradnl"/>
        </w:rPr>
        <w:t xml:space="preserve">1.4. </w:t>
      </w:r>
      <w:r w:rsidRPr="00D76C48">
        <w:rPr>
          <w:rFonts w:ascii="Times New Roman" w:eastAsiaTheme="minorEastAsia" w:hAnsi="Times New Roman" w:cs="Times New Roman"/>
          <w:b/>
          <w:bCs/>
        </w:rPr>
        <w:t xml:space="preserve">Magnitude Surprise Index </w:t>
      </w:r>
      <w:r>
        <w:rPr>
          <w:rFonts w:ascii="Times New Roman" w:eastAsiaTheme="minorEastAsia" w:hAnsi="Times New Roman" w:cs="Times New Roman"/>
          <w:b/>
          <w:bCs/>
        </w:rPr>
        <w:t xml:space="preserve">(MSI) </w:t>
      </w:r>
      <w:r w:rsidRPr="00D76C48">
        <w:rPr>
          <w:rFonts w:ascii="Times New Roman" w:eastAsiaTheme="minorEastAsia" w:hAnsi="Times New Roman" w:cs="Times New Roman"/>
          <w:b/>
          <w:bCs/>
        </w:rPr>
        <w:t xml:space="preserve">and </w:t>
      </w:r>
      <w:proofErr w:type="spellStart"/>
      <w:r>
        <w:rPr>
          <w:rFonts w:ascii="Times New Roman" w:hAnsi="Times New Roman"/>
          <w:b/>
          <w:bCs/>
          <w:lang w:val="es-ES_tradnl"/>
        </w:rPr>
        <w:t>Correlation</w:t>
      </w:r>
      <w:proofErr w:type="spellEnd"/>
      <w:r>
        <w:rPr>
          <w:rFonts w:ascii="Times New Roman" w:hAnsi="Times New Roman"/>
          <w:b/>
          <w:bCs/>
          <w:lang w:val="es-ES_tradnl"/>
        </w:rPr>
        <w:t xml:space="preserve"> </w:t>
      </w:r>
      <w:proofErr w:type="spellStart"/>
      <w:r>
        <w:rPr>
          <w:rFonts w:ascii="Times New Roman" w:hAnsi="Times New Roman"/>
          <w:b/>
          <w:bCs/>
          <w:lang w:val="es-ES_tradnl"/>
        </w:rPr>
        <w:t>Surprise</w:t>
      </w:r>
      <w:proofErr w:type="spellEnd"/>
      <w:r>
        <w:rPr>
          <w:rFonts w:ascii="Times New Roman" w:hAnsi="Times New Roman"/>
          <w:b/>
          <w:bCs/>
          <w:lang w:val="es-ES_tradnl"/>
        </w:rPr>
        <w:t xml:space="preserve"> </w:t>
      </w:r>
      <w:proofErr w:type="spellStart"/>
      <w:r>
        <w:rPr>
          <w:rFonts w:ascii="Times New Roman" w:hAnsi="Times New Roman"/>
          <w:b/>
          <w:bCs/>
          <w:lang w:val="es-ES_tradnl"/>
        </w:rPr>
        <w:t>Index</w:t>
      </w:r>
      <w:proofErr w:type="spellEnd"/>
      <w:r>
        <w:rPr>
          <w:rFonts w:ascii="Times New Roman" w:hAnsi="Times New Roman"/>
          <w:b/>
          <w:bCs/>
          <w:lang w:val="es-ES_tradnl"/>
        </w:rPr>
        <w:t xml:space="preserve"> (CSI)</w:t>
      </w:r>
    </w:p>
    <w:p w14:paraId="669448C7" w14:textId="77777777" w:rsidR="006F0E70" w:rsidRPr="007F2193" w:rsidRDefault="006F0E70" w:rsidP="006F0E70">
      <w:pPr>
        <w:pStyle w:val="Body"/>
        <w:rPr>
          <w:rFonts w:ascii="Times New Roman" w:hAnsi="Times New Roman"/>
        </w:rPr>
      </w:pPr>
    </w:p>
    <w:p w14:paraId="61B8DBD9" w14:textId="43AD656D" w:rsidR="006F0E70" w:rsidRPr="008778DA" w:rsidRDefault="006F0E70" w:rsidP="006F0E70">
      <w:pPr>
        <w:pStyle w:val="Body"/>
        <w:rPr>
          <w:rFonts w:ascii="Times New Roman" w:hAnsi="Times New Roman"/>
        </w:rPr>
      </w:pPr>
      <w:proofErr w:type="spellStart"/>
      <w:r>
        <w:rPr>
          <w:rFonts w:ascii="Times New Roman" w:hAnsi="Times New Roman"/>
        </w:rPr>
        <w:t>Kinlaw</w:t>
      </w:r>
      <w:proofErr w:type="spellEnd"/>
      <w:r>
        <w:rPr>
          <w:rFonts w:ascii="Times New Roman" w:hAnsi="Times New Roman"/>
        </w:rPr>
        <w:t xml:space="preserve"> and Turkington</w:t>
      </w:r>
      <w:r>
        <w:rPr>
          <w:rFonts w:ascii="Times New Roman" w:hAnsi="Times New Roman"/>
          <w:lang w:val="pt-PT"/>
        </w:rPr>
        <w:t xml:space="preserve"> </w:t>
      </w:r>
      <w:r>
        <w:rPr>
          <w:rFonts w:ascii="Times New Roman" w:hAnsi="Times New Roman" w:hint="eastAsia"/>
          <w:lang w:val="pt-PT"/>
        </w:rPr>
        <w:t>(</w:t>
      </w:r>
      <w:r>
        <w:rPr>
          <w:rFonts w:ascii="Times New Roman" w:hAnsi="Times New Roman"/>
          <w:lang w:val="pt-PT"/>
        </w:rPr>
        <w:t>201</w:t>
      </w:r>
      <w:r>
        <w:rPr>
          <w:rFonts w:ascii="Times New Roman" w:hAnsi="Times New Roman"/>
        </w:rPr>
        <w:t>4</w:t>
      </w:r>
      <w:r>
        <w:rPr>
          <w:rFonts w:ascii="Times New Roman" w:hAnsi="Times New Roman" w:hint="eastAsia"/>
        </w:rPr>
        <w:t>)</w:t>
      </w:r>
      <w:r>
        <w:rPr>
          <w:rFonts w:ascii="Times New Roman" w:hAnsi="Times New Roman"/>
        </w:rPr>
        <w:t xml:space="preserve"> </w:t>
      </w:r>
      <w:r w:rsidRPr="008778DA">
        <w:rPr>
          <w:rFonts w:ascii="Times New Roman" w:hAnsi="Times New Roman"/>
        </w:rPr>
        <w:t xml:space="preserve">extend </w:t>
      </w:r>
      <w:proofErr w:type="spellStart"/>
      <w:r w:rsidRPr="008778DA">
        <w:rPr>
          <w:rFonts w:ascii="Times New Roman" w:hAnsi="Times New Roman"/>
        </w:rPr>
        <w:t>Kritzman</w:t>
      </w:r>
      <w:proofErr w:type="spellEnd"/>
      <w:r w:rsidRPr="008778DA">
        <w:rPr>
          <w:rFonts w:ascii="Times New Roman" w:hAnsi="Times New Roman"/>
        </w:rPr>
        <w:t xml:space="preserve"> and Li’s study</w:t>
      </w:r>
      <w:r>
        <w:rPr>
          <w:rFonts w:ascii="Times New Roman" w:hAnsi="Times New Roman"/>
        </w:rPr>
        <w:t xml:space="preserve"> </w:t>
      </w:r>
      <w:r>
        <w:rPr>
          <w:rFonts w:ascii="Times New Roman" w:hAnsi="Times New Roman" w:hint="eastAsia"/>
          <w:lang w:val="de-DE"/>
        </w:rPr>
        <w:t>(</w:t>
      </w:r>
      <w:r>
        <w:rPr>
          <w:rFonts w:ascii="Times New Roman" w:hAnsi="Times New Roman"/>
          <w:lang w:val="de-DE"/>
        </w:rPr>
        <w:t>2010</w:t>
      </w:r>
      <w:r>
        <w:rPr>
          <w:rFonts w:ascii="Times New Roman" w:hAnsi="Times New Roman" w:hint="eastAsia"/>
          <w:lang w:val="de-DE"/>
        </w:rPr>
        <w:t>)</w:t>
      </w:r>
      <w:r>
        <w:rPr>
          <w:rFonts w:ascii="Times New Roman" w:hAnsi="Times New Roman"/>
          <w:lang w:val="de-DE"/>
        </w:rPr>
        <w:t xml:space="preserve"> </w:t>
      </w:r>
      <w:r w:rsidRPr="008778DA">
        <w:rPr>
          <w:rFonts w:ascii="Times New Roman" w:hAnsi="Times New Roman"/>
        </w:rPr>
        <w:t xml:space="preserve">by disentangling the volatility and correlation components of </w:t>
      </w:r>
      <w:r w:rsidR="004A30A7">
        <w:rPr>
          <w:rFonts w:ascii="Times New Roman" w:hAnsi="Times New Roman"/>
        </w:rPr>
        <w:t xml:space="preserve">financial </w:t>
      </w:r>
      <w:r w:rsidRPr="008778DA">
        <w:rPr>
          <w:rFonts w:ascii="Times New Roman" w:hAnsi="Times New Roman"/>
        </w:rPr>
        <w:t>turbulence to derive a measure</w:t>
      </w:r>
      <w:r>
        <w:rPr>
          <w:rFonts w:ascii="Times New Roman" w:hAnsi="Times New Roman"/>
        </w:rPr>
        <w:t xml:space="preserve"> </w:t>
      </w:r>
      <w:r w:rsidRPr="008778DA">
        <w:rPr>
          <w:rFonts w:ascii="Times New Roman" w:hAnsi="Times New Roman"/>
        </w:rPr>
        <w:t>of correlation surprise</w:t>
      </w:r>
      <w:r>
        <w:rPr>
          <w:rFonts w:ascii="Times New Roman" w:hAnsi="Times New Roman"/>
        </w:rPr>
        <w:t>.</w:t>
      </w:r>
      <w:r>
        <w:rPr>
          <w:rFonts w:ascii="Times New Roman" w:hAnsi="Times New Roman"/>
          <w:vertAlign w:val="superscript"/>
        </w:rPr>
        <w:t>2</w:t>
      </w:r>
    </w:p>
    <w:p w14:paraId="0BD700B5" w14:textId="77777777" w:rsidR="006F0E70" w:rsidRDefault="006F0E70" w:rsidP="006F0E70">
      <w:pPr>
        <w:pStyle w:val="Body"/>
        <w:rPr>
          <w:rFonts w:ascii="Times New Roman" w:hAnsi="Times New Roman"/>
        </w:rPr>
      </w:pPr>
    </w:p>
    <w:p w14:paraId="5242D04F" w14:textId="77777777" w:rsidR="006F0E70" w:rsidRDefault="006F0E70" w:rsidP="006F0E70">
      <w:pPr>
        <w:pStyle w:val="Body"/>
        <w:rPr>
          <w:rFonts w:ascii="Times New Roman" w:hAnsi="Times New Roman"/>
        </w:rPr>
      </w:pPr>
      <w:r>
        <w:rPr>
          <w:rFonts w:ascii="Times New Roman" w:hAnsi="Times New Roman"/>
        </w:rPr>
        <w:t>Similarly, t</w:t>
      </w:r>
      <w:r>
        <w:rPr>
          <w:rFonts w:ascii="Times New Roman" w:hAnsi="Times New Roman" w:hint="eastAsia"/>
        </w:rPr>
        <w:t xml:space="preserve">he author </w:t>
      </w:r>
      <w:r>
        <w:rPr>
          <w:rFonts w:ascii="Times New Roman" w:hAnsi="Times New Roman"/>
          <w:lang w:val="pt-PT"/>
        </w:rPr>
        <w:t xml:space="preserve">defines </w:t>
      </w:r>
      <w:r>
        <w:rPr>
          <w:rFonts w:ascii="Times New Roman" w:hAnsi="Times New Roman"/>
        </w:rPr>
        <w:t xml:space="preserve">the Correlation Surprise Index </w:t>
      </w:r>
      <w:r>
        <w:rPr>
          <w:rFonts w:ascii="Times New Roman" w:hAnsi="Times New Roman" w:hint="eastAsia"/>
        </w:rPr>
        <w:t>(</w:t>
      </w:r>
      <w:r>
        <w:rPr>
          <w:rFonts w:ascii="Times New Roman" w:hAnsi="Times New Roman"/>
        </w:rPr>
        <w:t>CS</w:t>
      </w:r>
      <w:r>
        <w:rPr>
          <w:rFonts w:ascii="Times New Roman" w:hAnsi="Times New Roman" w:hint="eastAsia"/>
        </w:rPr>
        <w:t>I)</w:t>
      </w:r>
      <w:r>
        <w:rPr>
          <w:rFonts w:ascii="Times New Roman" w:hAnsi="Times New Roman"/>
        </w:rPr>
        <w:t xml:space="preserve"> as follows:</w:t>
      </w:r>
    </w:p>
    <w:p w14:paraId="683E3526" w14:textId="77777777" w:rsidR="006F0E70" w:rsidRPr="004A5469" w:rsidRDefault="006F0E70" w:rsidP="006F0E70">
      <w:pPr>
        <w:pStyle w:val="Body"/>
        <w:rPr>
          <w:rFonts w:ascii="Times New Roman" w:hAnsi="Times New Roman"/>
        </w:rPr>
      </w:pPr>
    </w:p>
    <w:p w14:paraId="3589D377" w14:textId="01DC7AC1" w:rsidR="006F0E70" w:rsidRPr="00F81FA2" w:rsidRDefault="006F0E70" w:rsidP="006F0E70">
      <w:pPr>
        <w:pStyle w:val="Body"/>
        <w:ind w:firstLine="720"/>
        <w:rPr>
          <w:rFonts w:ascii="Times New Roman" w:eastAsiaTheme="minorEastAsia" w:hAnsi="Times New Roman" w:cs="Times New Roman"/>
        </w:rPr>
      </w:pPr>
      <m:oMath>
        <m:r>
          <w:rPr>
            <w:rFonts w:ascii="Cambria Math" w:eastAsia="Times New Roman" w:hAnsi="Cambria Math" w:cs="Times New Roman"/>
          </w:rPr>
          <m:t>CSI=</m:t>
        </m:r>
        <m:f>
          <m:fPr>
            <m:ctrlPr>
              <w:rPr>
                <w:rFonts w:ascii="Cambria Math" w:eastAsia="Cambria Math" w:hAnsi="Cambria Math" w:cs="Times New Roman"/>
              </w:rPr>
            </m:ctrlPr>
          </m:fPr>
          <m:num>
            <m:r>
              <w:rPr>
                <w:rFonts w:ascii="Cambria Math" w:eastAsia="Cambria Math" w:hAnsi="Cambria Math" w:cs="Times New Roman"/>
              </w:rPr>
              <m:t>FTI</m:t>
            </m:r>
          </m:num>
          <m:den>
            <m:r>
              <w:rPr>
                <w:rFonts w:ascii="Cambria Math" w:eastAsia="Cambria Math" w:hAnsi="Cambria Math" w:cs="Times New Roman"/>
              </w:rPr>
              <m:t>MSI</m:t>
            </m:r>
          </m:den>
        </m:f>
      </m:oMath>
      <w:r>
        <w:rPr>
          <w:rFonts w:ascii="Times New Roman" w:eastAsiaTheme="minorEastAsia" w:hAnsi="Times New Roman" w:cs="Times New Roman" w:hint="eastAsia"/>
        </w:rPr>
        <w:tab/>
      </w:r>
      <w:r>
        <w:rPr>
          <w:rFonts w:ascii="Times New Roman" w:eastAsiaTheme="minorEastAsia" w:hAnsi="Times New Roman" w:cs="Times New Roman" w:hint="eastAsia"/>
        </w:rPr>
        <w:tab/>
        <w:t>(</w:t>
      </w:r>
      <w:r w:rsidR="000D523E">
        <w:rPr>
          <w:rFonts w:ascii="Times New Roman" w:eastAsiaTheme="minorEastAsia" w:hAnsi="Times New Roman" w:cs="Times New Roman"/>
        </w:rPr>
        <w:t>3</w:t>
      </w:r>
      <w:r>
        <w:rPr>
          <w:rFonts w:ascii="Times New Roman" w:eastAsiaTheme="minorEastAsia" w:hAnsi="Times New Roman" w:cs="Times New Roman" w:hint="eastAsia"/>
        </w:rPr>
        <w:t>)</w:t>
      </w:r>
    </w:p>
    <w:p w14:paraId="03823BD9" w14:textId="77777777" w:rsidR="006F0E70" w:rsidRPr="00F0255B" w:rsidRDefault="006F0E70" w:rsidP="006F0E70">
      <w:pPr>
        <w:pStyle w:val="Body"/>
        <w:rPr>
          <w:rFonts w:ascii="Times New Roman" w:hAnsi="Times New Roman"/>
        </w:rPr>
      </w:pPr>
    </w:p>
    <w:p w14:paraId="363EAF7A" w14:textId="77777777" w:rsidR="006F0E70" w:rsidRDefault="006F0E70" w:rsidP="006F0E70">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p"/>
          </m:rPr>
          <w:rPr>
            <w:rFonts w:ascii="Cambria Math" w:eastAsia="Cambria Math" w:hAnsi="Cambria Math" w:cs="Times New Roman"/>
          </w:rPr>
          <m:t>FTI=</m:t>
        </m:r>
      </m:oMath>
      <w:r>
        <w:rPr>
          <w:rFonts w:ascii="Times New Roman" w:eastAsiaTheme="minorEastAsia" w:hAnsi="Times New Roman" w:cs="Times New Roman" w:hint="eastAsia"/>
        </w:rPr>
        <w:t xml:space="preserve"> The </w:t>
      </w:r>
      <w:r>
        <w:rPr>
          <w:rFonts w:ascii="Times New Roman" w:eastAsiaTheme="minorEastAsia" w:hAnsi="Times New Roman" w:cs="Times New Roman"/>
        </w:rPr>
        <w:t>Financial</w:t>
      </w:r>
      <w:r>
        <w:rPr>
          <w:rFonts w:ascii="Times New Roman" w:eastAsiaTheme="minorEastAsia" w:hAnsi="Times New Roman" w:cs="Times New Roman" w:hint="eastAsia"/>
        </w:rPr>
        <w:t xml:space="preserve"> Turbulence Index at a </w:t>
      </w:r>
      <w:r>
        <w:rPr>
          <w:rFonts w:ascii="Times New Roman" w:eastAsiaTheme="minorEastAsia" w:hAnsi="Times New Roman" w:cs="Times New Roman"/>
        </w:rPr>
        <w:t>particular</w:t>
      </w:r>
      <w:r>
        <w:rPr>
          <w:rFonts w:ascii="Times New Roman" w:eastAsiaTheme="minorEastAsia" w:hAnsi="Times New Roman" w:cs="Times New Roman" w:hint="eastAsia"/>
        </w:rPr>
        <w:t xml:space="preserve"> time period </w:t>
      </w:r>
      <w:r w:rsidRPr="00266DD3">
        <w:rPr>
          <w:rFonts w:ascii="Times New Roman" w:eastAsiaTheme="minorEastAsia" w:hAnsi="Times New Roman" w:cs="Times New Roman" w:hint="eastAsia"/>
          <w:i/>
        </w:rPr>
        <w:t>t</w:t>
      </w:r>
      <w:r>
        <w:rPr>
          <w:rFonts w:ascii="Times New Roman" w:eastAsiaTheme="minorEastAsia" w:hAnsi="Times New Roman" w:cs="Times New Roman" w:hint="eastAsia"/>
        </w:rPr>
        <w:t xml:space="preserve"> (scalar)</w:t>
      </w:r>
    </w:p>
    <w:p w14:paraId="1DDEA547" w14:textId="77777777" w:rsidR="006F0E70" w:rsidRPr="00F81FA2" w:rsidRDefault="006F0E70" w:rsidP="006F0E70">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p"/>
          </m:rPr>
          <w:rPr>
            <w:rFonts w:ascii="Cambria Math" w:eastAsia="Cambria Math" w:hAnsi="Cambria Math" w:cs="Times New Roman"/>
          </w:rPr>
          <m:t>MSI=</m:t>
        </m:r>
      </m:oMath>
      <w:r>
        <w:rPr>
          <w:rFonts w:ascii="Times New Roman" w:eastAsiaTheme="minorEastAsia" w:hAnsi="Times New Roman" w:cs="Times New Roman" w:hint="eastAsia"/>
        </w:rPr>
        <w:t xml:space="preserve"> The </w:t>
      </w:r>
      <w:r>
        <w:rPr>
          <w:rFonts w:ascii="Times New Roman" w:eastAsiaTheme="minorEastAsia" w:hAnsi="Times New Roman" w:cs="Times New Roman"/>
        </w:rPr>
        <w:t xml:space="preserve">Magnitude Surprise </w:t>
      </w:r>
      <w:r>
        <w:rPr>
          <w:rFonts w:ascii="Times New Roman" w:eastAsiaTheme="minorEastAsia" w:hAnsi="Times New Roman" w:cs="Times New Roman" w:hint="eastAsia"/>
        </w:rPr>
        <w:t xml:space="preserve">Index at a </w:t>
      </w:r>
      <w:r>
        <w:rPr>
          <w:rFonts w:ascii="Times New Roman" w:eastAsiaTheme="minorEastAsia" w:hAnsi="Times New Roman" w:cs="Times New Roman"/>
        </w:rPr>
        <w:t>particular</w:t>
      </w:r>
      <w:r>
        <w:rPr>
          <w:rFonts w:ascii="Times New Roman" w:eastAsiaTheme="minorEastAsia" w:hAnsi="Times New Roman" w:cs="Times New Roman" w:hint="eastAsia"/>
        </w:rPr>
        <w:t xml:space="preserve"> time period </w:t>
      </w:r>
      <w:r w:rsidRPr="00266DD3">
        <w:rPr>
          <w:rFonts w:ascii="Times New Roman" w:eastAsiaTheme="minorEastAsia" w:hAnsi="Times New Roman" w:cs="Times New Roman" w:hint="eastAsia"/>
          <w:i/>
        </w:rPr>
        <w:t>t</w:t>
      </w:r>
      <w:r>
        <w:rPr>
          <w:rFonts w:ascii="Times New Roman" w:eastAsiaTheme="minorEastAsia" w:hAnsi="Times New Roman" w:cs="Times New Roman" w:hint="eastAsia"/>
        </w:rPr>
        <w:t xml:space="preserve"> (scalar)</w:t>
      </w:r>
    </w:p>
    <w:p w14:paraId="017752FD" w14:textId="77777777" w:rsidR="006F0E70" w:rsidRDefault="006F0E70" w:rsidP="006F0E70">
      <w:pPr>
        <w:pStyle w:val="Body"/>
        <w:rPr>
          <w:rFonts w:ascii="Times New Roman" w:eastAsiaTheme="minorEastAsia" w:hAnsi="Times New Roman" w:cs="Times New Roman"/>
        </w:rPr>
      </w:pPr>
    </w:p>
    <w:p w14:paraId="6AA7626A" w14:textId="024B0165" w:rsidR="006F0E70" w:rsidRDefault="006F0E70" w:rsidP="006F0E70">
      <w:pPr>
        <w:pStyle w:val="Body"/>
        <w:rPr>
          <w:rFonts w:ascii="Times New Roman" w:eastAsiaTheme="minorEastAsia" w:hAnsi="Times New Roman" w:cs="Times New Roman"/>
        </w:rPr>
      </w:pPr>
      <w:r w:rsidRPr="006F6B84">
        <w:rPr>
          <w:rFonts w:ascii="Times New Roman" w:eastAsiaTheme="minorEastAsia" w:hAnsi="Times New Roman" w:cs="Times New Roman"/>
        </w:rPr>
        <w:t>M</w:t>
      </w:r>
      <w:r>
        <w:rPr>
          <w:rFonts w:ascii="Times New Roman" w:eastAsiaTheme="minorEastAsia" w:hAnsi="Times New Roman" w:cs="Times New Roman"/>
        </w:rPr>
        <w:t>SI is equal to the FTI</w:t>
      </w:r>
      <w:r w:rsidRPr="006F6B84">
        <w:rPr>
          <w:rFonts w:ascii="Times New Roman" w:eastAsiaTheme="minorEastAsia" w:hAnsi="Times New Roman" w:cs="Times New Roman"/>
        </w:rPr>
        <w:t>, g</w:t>
      </w:r>
      <w:r>
        <w:rPr>
          <w:rFonts w:ascii="Times New Roman" w:eastAsiaTheme="minorEastAsia" w:hAnsi="Times New Roman" w:cs="Times New Roman"/>
        </w:rPr>
        <w:t xml:space="preserve">iven in equation (1), where </w:t>
      </w:r>
      <w:r w:rsidRPr="00F4299C">
        <w:rPr>
          <w:rFonts w:ascii="Times New Roman" w:eastAsiaTheme="minorEastAsia" w:hAnsi="Times New Roman" w:cs="Times New Roman"/>
          <w:u w:val="single"/>
        </w:rPr>
        <w:t>all</w:t>
      </w:r>
      <w:r w:rsidRPr="00F4299C">
        <w:rPr>
          <w:rFonts w:ascii="Times New Roman" w:eastAsiaTheme="minorEastAsia" w:hAnsi="Times New Roman" w:cs="Times New Roman" w:hint="eastAsia"/>
          <w:u w:val="single"/>
        </w:rPr>
        <w:t xml:space="preserve"> </w:t>
      </w:r>
      <w:r w:rsidRPr="00F4299C">
        <w:rPr>
          <w:rFonts w:ascii="Times New Roman" w:eastAsiaTheme="minorEastAsia" w:hAnsi="Times New Roman" w:cs="Times New Roman"/>
          <w:u w:val="single"/>
        </w:rPr>
        <w:t>off-diagonal elements in the covariance matrix are set to zero</w:t>
      </w:r>
      <w:r>
        <w:rPr>
          <w:rFonts w:ascii="Times New Roman" w:eastAsiaTheme="minorEastAsia" w:hAnsi="Times New Roman" w:cs="Times New Roman"/>
        </w:rPr>
        <w:t>. This ‘correlation-blind’</w:t>
      </w:r>
      <w:r>
        <w:rPr>
          <w:rFonts w:ascii="Times New Roman" w:eastAsiaTheme="minorEastAsia" w:hAnsi="Times New Roman" w:cs="Times New Roman" w:hint="eastAsia"/>
        </w:rPr>
        <w:t xml:space="preserve"> </w:t>
      </w:r>
      <w:r w:rsidR="004F32EE">
        <w:rPr>
          <w:rFonts w:ascii="Times New Roman" w:eastAsiaTheme="minorEastAsia" w:hAnsi="Times New Roman" w:cs="Times New Roman"/>
        </w:rPr>
        <w:t xml:space="preserve">financial </w:t>
      </w:r>
      <w:r w:rsidRPr="006F6B84">
        <w:rPr>
          <w:rFonts w:ascii="Times New Roman" w:eastAsiaTheme="minorEastAsia" w:hAnsi="Times New Roman" w:cs="Times New Roman"/>
        </w:rPr>
        <w:t>turbul</w:t>
      </w:r>
      <w:r>
        <w:rPr>
          <w:rFonts w:ascii="Times New Roman" w:eastAsiaTheme="minorEastAsia" w:hAnsi="Times New Roman" w:cs="Times New Roman"/>
        </w:rPr>
        <w:t>ence measure captures magnitude</w:t>
      </w:r>
      <w:r>
        <w:rPr>
          <w:rFonts w:ascii="Times New Roman" w:eastAsiaTheme="minorEastAsia" w:hAnsi="Times New Roman" w:cs="Times New Roman" w:hint="eastAsia"/>
        </w:rPr>
        <w:t xml:space="preserve"> </w:t>
      </w:r>
      <w:r w:rsidRPr="006F6B84">
        <w:rPr>
          <w:rFonts w:ascii="Times New Roman" w:eastAsiaTheme="minorEastAsia" w:hAnsi="Times New Roman" w:cs="Times New Roman"/>
        </w:rPr>
        <w:t>surprises</w:t>
      </w:r>
      <w:r>
        <w:rPr>
          <w:rFonts w:ascii="Times New Roman" w:eastAsiaTheme="minorEastAsia" w:hAnsi="Times New Roman" w:cs="Times New Roman"/>
        </w:rPr>
        <w:t xml:space="preserve"> </w:t>
      </w:r>
      <w:r w:rsidR="004F32EE">
        <w:rPr>
          <w:rFonts w:ascii="Times New Roman" w:eastAsiaTheme="minorEastAsia" w:hAnsi="Times New Roman" w:cs="Times New Roman"/>
        </w:rPr>
        <w:t xml:space="preserve">of </w:t>
      </w:r>
      <w:r>
        <w:rPr>
          <w:rFonts w:ascii="Times New Roman" w:eastAsiaTheme="minorEastAsia" w:hAnsi="Times New Roman" w:cs="Times New Roman"/>
        </w:rPr>
        <w:t>[A]</w:t>
      </w:r>
      <w:r w:rsidR="004F32EE">
        <w:rPr>
          <w:rFonts w:ascii="Times New Roman" w:eastAsiaTheme="minorEastAsia" w:hAnsi="Times New Roman" w:cs="Times New Roman"/>
        </w:rPr>
        <w:t xml:space="preserve"> as in the section 1.3.</w:t>
      </w:r>
      <w:r w:rsidRPr="006F6B84">
        <w:rPr>
          <w:rFonts w:ascii="Times New Roman" w:eastAsiaTheme="minorEastAsia" w:hAnsi="Times New Roman" w:cs="Times New Roman"/>
        </w:rPr>
        <w:t>, but ignores whether co-movement</w:t>
      </w:r>
      <w:r>
        <w:rPr>
          <w:rFonts w:ascii="Times New Roman" w:eastAsiaTheme="minorEastAsia" w:hAnsi="Times New Roman" w:cs="Times New Roman"/>
        </w:rPr>
        <w:t xml:space="preserve"> </w:t>
      </w:r>
      <w:r w:rsidRPr="006F6B84">
        <w:rPr>
          <w:rFonts w:ascii="Times New Roman" w:eastAsiaTheme="minorEastAsia" w:hAnsi="Times New Roman" w:cs="Times New Roman"/>
        </w:rPr>
        <w:t>is typical or atypical</w:t>
      </w:r>
      <w:r w:rsidR="00CD47E8">
        <w:rPr>
          <w:rFonts w:ascii="Times New Roman" w:eastAsiaTheme="minorEastAsia" w:hAnsi="Times New Roman" w:cs="Times New Roman"/>
        </w:rPr>
        <w:t xml:space="preserve">. </w:t>
      </w:r>
      <w:r w:rsidR="00FE2D8C">
        <w:rPr>
          <w:rFonts w:ascii="Times New Roman" w:eastAsiaTheme="minorEastAsia" w:hAnsi="Times New Roman" w:cs="Times New Roman"/>
        </w:rPr>
        <w:t>Since the CSI is the FTI divided by the MSI, the CSI is expected to evaluate the component [B] directly.</w:t>
      </w:r>
      <w:r w:rsidR="00911668">
        <w:rPr>
          <w:rFonts w:ascii="Times New Roman" w:eastAsiaTheme="minorEastAsia" w:hAnsi="Times New Roman" w:cs="Times New Roman"/>
        </w:rPr>
        <w:t xml:space="preserve"> Apparently, </w:t>
      </w:r>
      <w:r>
        <w:rPr>
          <w:rFonts w:ascii="Times New Roman" w:eastAsiaTheme="minorEastAsia" w:hAnsi="Times New Roman" w:cs="Times New Roman"/>
        </w:rPr>
        <w:t>the F</w:t>
      </w:r>
      <w:r>
        <w:rPr>
          <w:rFonts w:ascii="Times New Roman" w:eastAsiaTheme="minorEastAsia" w:hAnsi="Times New Roman" w:cs="Times New Roman" w:hint="eastAsia"/>
        </w:rPr>
        <w:t xml:space="preserve">TI contains </w:t>
      </w:r>
      <w:r w:rsidR="00911668">
        <w:rPr>
          <w:rFonts w:ascii="Times New Roman" w:eastAsiaTheme="minorEastAsia" w:hAnsi="Times New Roman" w:cs="Times New Roman"/>
        </w:rPr>
        <w:t xml:space="preserve">both </w:t>
      </w:r>
      <w:r>
        <w:rPr>
          <w:rFonts w:ascii="Times New Roman" w:eastAsiaTheme="minorEastAsia" w:hAnsi="Times New Roman" w:cs="Times New Roman" w:hint="eastAsia"/>
        </w:rPr>
        <w:t>the component</w:t>
      </w:r>
      <w:r w:rsidR="00911668">
        <w:rPr>
          <w:rFonts w:ascii="Times New Roman" w:eastAsiaTheme="minorEastAsia" w:hAnsi="Times New Roman" w:cs="Times New Roman"/>
        </w:rPr>
        <w:t>s</w:t>
      </w:r>
      <w:r>
        <w:rPr>
          <w:rFonts w:ascii="Times New Roman" w:eastAsiaTheme="minorEastAsia" w:hAnsi="Times New Roman" w:cs="Times New Roman" w:hint="eastAsia"/>
        </w:rPr>
        <w:t xml:space="preserve"> </w:t>
      </w:r>
      <w:r>
        <w:rPr>
          <w:rFonts w:ascii="Times New Roman" w:eastAsiaTheme="minorEastAsia" w:hAnsi="Times New Roman" w:cs="Times New Roman"/>
        </w:rPr>
        <w:t>[</w:t>
      </w:r>
      <w:r>
        <w:rPr>
          <w:rFonts w:ascii="Times New Roman" w:eastAsiaTheme="minorEastAsia" w:hAnsi="Times New Roman" w:cs="Times New Roman" w:hint="eastAsia"/>
        </w:rPr>
        <w:t>A</w:t>
      </w:r>
      <w:r>
        <w:rPr>
          <w:rFonts w:ascii="Times New Roman" w:eastAsiaTheme="minorEastAsia" w:hAnsi="Times New Roman" w:cs="Times New Roman"/>
        </w:rPr>
        <w:t>]</w:t>
      </w:r>
      <w:r>
        <w:rPr>
          <w:rFonts w:ascii="Times New Roman" w:eastAsiaTheme="minorEastAsia" w:hAnsi="Times New Roman" w:cs="Times New Roman" w:hint="eastAsia"/>
        </w:rPr>
        <w:t xml:space="preserve"> and </w:t>
      </w:r>
      <w:r>
        <w:rPr>
          <w:rFonts w:ascii="Times New Roman" w:eastAsiaTheme="minorEastAsia" w:hAnsi="Times New Roman" w:cs="Times New Roman"/>
        </w:rPr>
        <w:t>[</w:t>
      </w:r>
      <w:r>
        <w:rPr>
          <w:rFonts w:ascii="Times New Roman" w:eastAsiaTheme="minorEastAsia" w:hAnsi="Times New Roman" w:cs="Times New Roman" w:hint="eastAsia"/>
        </w:rPr>
        <w:t>B</w:t>
      </w:r>
      <w:r>
        <w:rPr>
          <w:rFonts w:ascii="Times New Roman" w:eastAsiaTheme="minorEastAsia" w:hAnsi="Times New Roman" w:cs="Times New Roman"/>
        </w:rPr>
        <w:t>]</w:t>
      </w:r>
      <w:r>
        <w:rPr>
          <w:rFonts w:ascii="Times New Roman" w:eastAsiaTheme="minorEastAsia" w:hAnsi="Times New Roman" w:cs="Times New Roman" w:hint="eastAsia"/>
        </w:rPr>
        <w:t>.</w:t>
      </w:r>
    </w:p>
    <w:p w14:paraId="32776569" w14:textId="12812529" w:rsidR="006F0E70" w:rsidRDefault="006F0E70" w:rsidP="006F0E70">
      <w:pPr>
        <w:pStyle w:val="Body"/>
        <w:rPr>
          <w:rFonts w:ascii="Times New Roman" w:eastAsiaTheme="minorEastAsia" w:hAnsi="Times New Roman" w:cs="Times New Roman"/>
        </w:rPr>
      </w:pPr>
    </w:p>
    <w:p w14:paraId="583845F6" w14:textId="77777777" w:rsidR="00457191" w:rsidRDefault="00457191" w:rsidP="00E70DD9">
      <w:pPr>
        <w:pStyle w:val="Body"/>
        <w:rPr>
          <w:rFonts w:ascii="Times New Roman" w:eastAsia="Times New Roman" w:hAnsi="Times New Roman" w:cs="Times New Roman"/>
          <w:b/>
          <w:bCs/>
        </w:rPr>
      </w:pPr>
    </w:p>
    <w:p w14:paraId="2E7C09A3" w14:textId="335098B8" w:rsidR="00E70DD9" w:rsidRDefault="00E70DD9" w:rsidP="00D76C48">
      <w:pPr>
        <w:pStyle w:val="Body"/>
        <w:rPr>
          <w:rFonts w:ascii="Times New Roman" w:eastAsia="Times New Roman" w:hAnsi="Times New Roman" w:cs="Times New Roman"/>
        </w:rPr>
      </w:pPr>
    </w:p>
    <w:p w14:paraId="0E737B5D" w14:textId="77777777" w:rsidR="00E70DD9" w:rsidRPr="00F81FA2" w:rsidRDefault="00E70DD9" w:rsidP="00164F3F">
      <w:pPr>
        <w:pStyle w:val="Body"/>
        <w:rPr>
          <w:rFonts w:ascii="Times New Roman" w:eastAsiaTheme="minorEastAsia" w:hAnsi="Times New Roman" w:cs="Times New Roman"/>
        </w:rPr>
      </w:pPr>
    </w:p>
    <w:p w14:paraId="2F83D592" w14:textId="0977310D" w:rsidR="008F4762" w:rsidRDefault="008F4762">
      <w:pPr>
        <w:rPr>
          <w:color w:val="000000"/>
          <w:sz w:val="22"/>
          <w:szCs w:val="22"/>
          <w:lang w:eastAsia="ja-JP"/>
        </w:rPr>
      </w:pPr>
      <w:r>
        <w:br w:type="page"/>
      </w:r>
    </w:p>
    <w:p w14:paraId="3F44363A" w14:textId="2B0B271C" w:rsidR="007E09A6" w:rsidRDefault="007E09A6" w:rsidP="007E09A6">
      <w:pPr>
        <w:pStyle w:val="Body"/>
        <w:rPr>
          <w:rFonts w:ascii="Times New Roman" w:eastAsia="Times New Roman" w:hAnsi="Times New Roman" w:cs="Times New Roman"/>
          <w:b/>
          <w:bCs/>
        </w:rPr>
      </w:pPr>
      <w:r>
        <w:rPr>
          <w:rFonts w:ascii="Times New Roman" w:hAnsi="Times New Roman"/>
          <w:b/>
          <w:bCs/>
          <w:lang w:val="es-ES_tradnl"/>
        </w:rPr>
        <w:lastRenderedPageBreak/>
        <w:t xml:space="preserve">2. </w:t>
      </w:r>
      <w:proofErr w:type="spellStart"/>
      <w:r>
        <w:rPr>
          <w:rFonts w:ascii="Times New Roman" w:hAnsi="Times New Roman"/>
          <w:b/>
          <w:bCs/>
          <w:lang w:val="es-ES_tradnl"/>
        </w:rPr>
        <w:t>Absorption</w:t>
      </w:r>
      <w:proofErr w:type="spellEnd"/>
      <w:r>
        <w:rPr>
          <w:rFonts w:ascii="Times New Roman" w:hAnsi="Times New Roman"/>
          <w:b/>
          <w:bCs/>
          <w:lang w:val="es-ES_tradnl"/>
        </w:rPr>
        <w:t xml:space="preserve"> Ratio (AR)</w:t>
      </w:r>
    </w:p>
    <w:p w14:paraId="2E9257EF" w14:textId="56B88A9C" w:rsidR="007E09A6" w:rsidRDefault="007E09A6" w:rsidP="008F4762">
      <w:pPr>
        <w:pStyle w:val="Body"/>
        <w:rPr>
          <w:rFonts w:ascii="Times New Roman" w:hAnsi="Times New Roman"/>
          <w:b/>
          <w:bCs/>
        </w:rPr>
      </w:pPr>
    </w:p>
    <w:p w14:paraId="2B555A45" w14:textId="12293BDB" w:rsidR="00D76C48" w:rsidRDefault="00D76C48" w:rsidP="00D76C48">
      <w:pPr>
        <w:pStyle w:val="Body"/>
        <w:rPr>
          <w:rFonts w:ascii="Times New Roman" w:eastAsiaTheme="minorEastAsia" w:hAnsi="Times New Roman" w:cs="Times New Roman"/>
          <w:b/>
        </w:rPr>
      </w:pPr>
      <w:r>
        <w:rPr>
          <w:rFonts w:ascii="Times New Roman" w:hAnsi="Times New Roman"/>
          <w:b/>
          <w:bCs/>
        </w:rPr>
        <w:t>2.1. Introduction</w:t>
      </w:r>
    </w:p>
    <w:p w14:paraId="625E47BD" w14:textId="77777777" w:rsidR="00D76C48" w:rsidRDefault="00D76C48" w:rsidP="00D76C48">
      <w:pPr>
        <w:pStyle w:val="Body"/>
        <w:rPr>
          <w:rFonts w:ascii="Times New Roman" w:hAnsi="Times New Roman"/>
        </w:rPr>
      </w:pPr>
    </w:p>
    <w:p w14:paraId="751C44C2" w14:textId="61A64C76" w:rsidR="00D76C48" w:rsidRPr="00D76C48" w:rsidRDefault="00E2594A" w:rsidP="00D76C48">
      <w:pPr>
        <w:pStyle w:val="Body"/>
        <w:rPr>
          <w:rFonts w:ascii="Times New Roman" w:hAnsi="Times New Roman"/>
        </w:rPr>
      </w:pPr>
      <w:r>
        <w:rPr>
          <w:rFonts w:ascii="Times New Roman" w:hAnsi="Times New Roman"/>
        </w:rPr>
        <w:t>T</w:t>
      </w:r>
      <w:r w:rsidR="00D76C48" w:rsidRPr="00D76C48">
        <w:rPr>
          <w:rFonts w:ascii="Times New Roman" w:hAnsi="Times New Roman"/>
        </w:rPr>
        <w:t xml:space="preserve">he author explains and implements another separate method for inferring systematic risk from changes in multiple data series (changes in asset prices for instance). The level of systematic risk is evaluated by calculating the absorption ratio (AR). It is equal to the fraction of a set of each data series’ total variance explained (=absorbed) by a finite number of </w:t>
      </w:r>
      <w:proofErr w:type="spellStart"/>
      <w:r w:rsidR="00D76C48" w:rsidRPr="00D76C48">
        <w:rPr>
          <w:rFonts w:ascii="Times New Roman" w:hAnsi="Times New Roman"/>
        </w:rPr>
        <w:t>engenvectors</w:t>
      </w:r>
      <w:proofErr w:type="spellEnd"/>
      <w:r w:rsidR="00D76C48" w:rsidRPr="00D76C48">
        <w:rPr>
          <w:rFonts w:ascii="Times New Roman" w:hAnsi="Times New Roman"/>
        </w:rPr>
        <w:t xml:space="preserve">, </w:t>
      </w:r>
      <w:r w:rsidR="00371520">
        <w:rPr>
          <w:rFonts w:ascii="Times New Roman" w:hAnsi="Times New Roman"/>
        </w:rPr>
        <w:t>typically</w:t>
      </w:r>
      <w:r w:rsidR="00D76C48" w:rsidRPr="00D76C48">
        <w:rPr>
          <w:rFonts w:ascii="Times New Roman" w:hAnsi="Times New Roman"/>
        </w:rPr>
        <w:t xml:space="preserve"> 1/5th=20% of the number of variables in time-series data as a heuristic justification. A high AR implies that changes of variables in time-series data are relatively combined/compact. When variables are compact in mathematical space, they are more fragile because shocks propagate more quickly and broadly. A low AR suggests that variables are less tightly coupled and therefore more resilient to external shocks.</w:t>
      </w:r>
    </w:p>
    <w:p w14:paraId="7B23E6AC" w14:textId="252BA892" w:rsidR="00D76C48" w:rsidRDefault="00D76C48" w:rsidP="008F4762">
      <w:pPr>
        <w:pStyle w:val="Body"/>
        <w:rPr>
          <w:rFonts w:ascii="Times New Roman" w:hAnsi="Times New Roman"/>
          <w:b/>
          <w:bCs/>
        </w:rPr>
      </w:pPr>
    </w:p>
    <w:p w14:paraId="66D92A94" w14:textId="77777777" w:rsidR="00D76C48" w:rsidRDefault="00D76C48" w:rsidP="00D76C48">
      <w:pPr>
        <w:pStyle w:val="Body"/>
        <w:rPr>
          <w:rFonts w:ascii="Times New Roman" w:hAnsi="Times New Roman"/>
          <w:b/>
          <w:bCs/>
        </w:rPr>
      </w:pPr>
    </w:p>
    <w:p w14:paraId="2127B58E" w14:textId="1A4F0FAE" w:rsidR="00D76C48" w:rsidRDefault="00D76C48" w:rsidP="00D76C48">
      <w:pPr>
        <w:pStyle w:val="Body"/>
        <w:rPr>
          <w:rFonts w:ascii="Times New Roman" w:eastAsia="Times New Roman" w:hAnsi="Times New Roman" w:cs="Times New Roman"/>
          <w:b/>
          <w:bCs/>
        </w:rPr>
      </w:pPr>
      <w:r>
        <w:rPr>
          <w:rFonts w:ascii="Times New Roman" w:hAnsi="Times New Roman"/>
          <w:b/>
          <w:bCs/>
        </w:rPr>
        <w:t>2.</w:t>
      </w:r>
      <w:r>
        <w:rPr>
          <w:rFonts w:ascii="Times New Roman" w:hAnsi="Times New Roman" w:hint="eastAsia"/>
          <w:b/>
          <w:bCs/>
        </w:rPr>
        <w:t>2</w:t>
      </w:r>
      <w:r>
        <w:rPr>
          <w:rFonts w:ascii="Times New Roman" w:hAnsi="Times New Roman"/>
          <w:b/>
          <w:bCs/>
        </w:rPr>
        <w:t xml:space="preserve">. </w:t>
      </w:r>
      <w:proofErr w:type="spellStart"/>
      <w:r>
        <w:rPr>
          <w:rFonts w:ascii="Times New Roman" w:hAnsi="Times New Roman" w:hint="eastAsia"/>
          <w:b/>
          <w:bCs/>
          <w:lang w:val="es-ES_tradnl"/>
        </w:rPr>
        <w:t>Definition</w:t>
      </w:r>
      <w:proofErr w:type="spellEnd"/>
      <w:r>
        <w:rPr>
          <w:rFonts w:ascii="Times New Roman" w:hAnsi="Times New Roman" w:hint="eastAsia"/>
          <w:b/>
          <w:bCs/>
          <w:lang w:val="es-ES_tradnl"/>
        </w:rPr>
        <w:t xml:space="preserve"> </w:t>
      </w:r>
      <w:r>
        <w:rPr>
          <w:rFonts w:ascii="Times New Roman" w:hAnsi="Times New Roman"/>
          <w:b/>
          <w:bCs/>
          <w:lang w:val="es-ES_tradnl"/>
        </w:rPr>
        <w:t xml:space="preserve">and </w:t>
      </w:r>
      <w:proofErr w:type="spellStart"/>
      <w:r>
        <w:rPr>
          <w:rFonts w:ascii="Times New Roman" w:hAnsi="Times New Roman"/>
          <w:b/>
          <w:bCs/>
          <w:lang w:val="es-ES_tradnl"/>
        </w:rPr>
        <w:t>Interpretation</w:t>
      </w:r>
      <w:proofErr w:type="spellEnd"/>
      <w:r>
        <w:rPr>
          <w:rFonts w:ascii="Times New Roman" w:hAnsi="Times New Roman" w:hint="eastAsia"/>
          <w:b/>
          <w:bCs/>
          <w:lang w:val="es-ES_tradnl"/>
        </w:rPr>
        <w:t xml:space="preserve"> </w:t>
      </w:r>
      <w:proofErr w:type="spellStart"/>
      <w:r>
        <w:rPr>
          <w:rFonts w:ascii="Times New Roman" w:hAnsi="Times New Roman"/>
          <w:b/>
          <w:bCs/>
          <w:lang w:val="es-ES_tradnl"/>
        </w:rPr>
        <w:t>of</w:t>
      </w:r>
      <w:proofErr w:type="spellEnd"/>
      <w:r>
        <w:rPr>
          <w:rFonts w:ascii="Times New Roman" w:hAnsi="Times New Roman"/>
          <w:b/>
          <w:bCs/>
          <w:lang w:val="es-ES_tradnl"/>
        </w:rPr>
        <w:t xml:space="preserve"> </w:t>
      </w:r>
      <w:proofErr w:type="spellStart"/>
      <w:r>
        <w:rPr>
          <w:rFonts w:ascii="Times New Roman" w:hAnsi="Times New Roman"/>
          <w:b/>
          <w:bCs/>
          <w:lang w:val="es-ES_tradnl"/>
        </w:rPr>
        <w:t>Absorption</w:t>
      </w:r>
      <w:proofErr w:type="spellEnd"/>
      <w:r>
        <w:rPr>
          <w:rFonts w:ascii="Times New Roman" w:hAnsi="Times New Roman"/>
          <w:b/>
          <w:bCs/>
          <w:lang w:val="es-ES_tradnl"/>
        </w:rPr>
        <w:t xml:space="preserve"> Ratio (AR)</w:t>
      </w:r>
    </w:p>
    <w:p w14:paraId="16EEA6A2" w14:textId="76E0E519" w:rsidR="00D76C48" w:rsidRDefault="00D76C48" w:rsidP="008F4762">
      <w:pPr>
        <w:pStyle w:val="Body"/>
        <w:rPr>
          <w:rFonts w:ascii="Times New Roman" w:hAnsi="Times New Roman"/>
          <w:b/>
          <w:bCs/>
        </w:rPr>
      </w:pPr>
    </w:p>
    <w:p w14:paraId="5E3B5693" w14:textId="77777777" w:rsidR="005F3785" w:rsidRDefault="005F3785" w:rsidP="005F3785">
      <w:pPr>
        <w:pStyle w:val="Body"/>
        <w:rPr>
          <w:rFonts w:ascii="Times New Roman" w:eastAsia="Times New Roman" w:hAnsi="Times New Roman" w:cs="Times New Roman"/>
        </w:rPr>
      </w:pPr>
      <w:proofErr w:type="spellStart"/>
      <w:r>
        <w:rPr>
          <w:rFonts w:ascii="Times New Roman" w:hAnsi="Times New Roman"/>
        </w:rPr>
        <w:t>Kritzman</w:t>
      </w:r>
      <w:proofErr w:type="spellEnd"/>
      <w:r>
        <w:rPr>
          <w:rFonts w:ascii="Times New Roman" w:hAnsi="Times New Roman"/>
        </w:rPr>
        <w:t xml:space="preserve"> et al. </w:t>
      </w:r>
      <w:r>
        <w:rPr>
          <w:rFonts w:ascii="Times New Roman" w:hAnsi="Times New Roman" w:hint="eastAsia"/>
        </w:rPr>
        <w:t>(</w:t>
      </w:r>
      <w:r>
        <w:rPr>
          <w:rFonts w:ascii="Times New Roman" w:hAnsi="Times New Roman"/>
        </w:rPr>
        <w:t>2011</w:t>
      </w:r>
      <w:r>
        <w:rPr>
          <w:rFonts w:ascii="Times New Roman" w:hAnsi="Times New Roman" w:hint="eastAsia"/>
        </w:rPr>
        <w:t>)</w:t>
      </w:r>
      <w:r>
        <w:rPr>
          <w:rFonts w:ascii="Times New Roman" w:hAnsi="Times New Roman"/>
        </w:rPr>
        <w:t xml:space="preserve"> introduced a measure of implied systemic risk called absorption ratio, which equals the fraction of the total variance of a set of asset returns explained or “absorbed” by a fixed number of eigenvectors</w:t>
      </w:r>
      <w:r>
        <w:rPr>
          <w:rFonts w:ascii="Times New Roman" w:hAnsi="Times New Roman" w:hint="eastAsia"/>
        </w:rPr>
        <w:t xml:space="preserve">, and </w:t>
      </w:r>
      <w:r>
        <w:rPr>
          <w:rFonts w:ascii="Times New Roman" w:hAnsi="Times New Roman"/>
        </w:rPr>
        <w:t xml:space="preserve">a standardized shift in </w:t>
      </w:r>
      <w:r>
        <w:rPr>
          <w:rFonts w:ascii="Times New Roman" w:hAnsi="Times New Roman" w:hint="eastAsia"/>
        </w:rPr>
        <w:t xml:space="preserve">the </w:t>
      </w:r>
      <w:r>
        <w:rPr>
          <w:rFonts w:ascii="Times New Roman" w:hAnsi="Times New Roman"/>
        </w:rPr>
        <w:t>absorption ratio.</w:t>
      </w:r>
      <w:r>
        <w:rPr>
          <w:rFonts w:ascii="Times New Roman" w:hAnsi="Times New Roman"/>
          <w:vertAlign w:val="superscript"/>
        </w:rPr>
        <w:t>3</w:t>
      </w:r>
      <w:r>
        <w:rPr>
          <w:rFonts w:ascii="Times New Roman" w:hAnsi="Times New Roman" w:hint="eastAsia"/>
        </w:rPr>
        <w:t xml:space="preserve"> </w:t>
      </w:r>
      <w:r>
        <w:rPr>
          <w:rFonts w:ascii="Times New Roman" w:hAnsi="Times New Roman"/>
        </w:rPr>
        <w:t xml:space="preserve">The absorption ratio captures the extent to which markets are tightly coupled. When markets are tightly coupled, </w:t>
      </w:r>
      <w:r>
        <w:rPr>
          <w:rFonts w:ascii="Times New Roman" w:hAnsi="Times New Roman" w:hint="eastAsia"/>
        </w:rPr>
        <w:t xml:space="preserve">namely, the absorption ratio is higher, </w:t>
      </w:r>
      <w:r>
        <w:rPr>
          <w:rFonts w:ascii="Times New Roman" w:hAnsi="Times New Roman"/>
        </w:rPr>
        <w:t>they are more fragile in the sense that negative shocks propagate more quickly and broadly than when markets are loosely linked.</w:t>
      </w:r>
    </w:p>
    <w:p w14:paraId="5363CDB1" w14:textId="77777777" w:rsidR="001628A0" w:rsidRDefault="001628A0" w:rsidP="001628A0">
      <w:pPr>
        <w:pStyle w:val="Body"/>
        <w:rPr>
          <w:rFonts w:ascii="Times New Roman" w:hAnsi="Times New Roman"/>
        </w:rPr>
      </w:pPr>
    </w:p>
    <w:p w14:paraId="1C777677" w14:textId="5EB76B05" w:rsidR="005F3785" w:rsidRDefault="009238ED" w:rsidP="009238ED">
      <w:pPr>
        <w:pStyle w:val="Body"/>
        <w:rPr>
          <w:rFonts w:ascii="Times New Roman" w:eastAsia="Times New Roman" w:hAnsi="Times New Roman" w:cs="Times New Roman"/>
          <w:b/>
          <w:bCs/>
        </w:rPr>
      </w:pPr>
      <w:r>
        <w:rPr>
          <w:rFonts w:ascii="Times New Roman" w:eastAsiaTheme="minorEastAsia" w:hAnsi="Times New Roman" w:cs="Times New Roman" w:hint="eastAsia"/>
        </w:rPr>
        <w:t>T</w:t>
      </w:r>
      <w:r>
        <w:rPr>
          <w:rFonts w:ascii="Times New Roman" w:eastAsiaTheme="minorEastAsia" w:hAnsi="Times New Roman" w:cs="Times New Roman"/>
        </w:rPr>
        <w:t xml:space="preserve">he author uses the same definition by </w:t>
      </w:r>
    </w:p>
    <w:p w14:paraId="2E0876D1" w14:textId="575C9CF2" w:rsidR="005F3785" w:rsidRDefault="005F3785" w:rsidP="005F3785">
      <w:pPr>
        <w:pStyle w:val="Body"/>
        <w:rPr>
          <w:rFonts w:ascii="Times New Roman" w:eastAsia="Times New Roman" w:hAnsi="Times New Roman" w:cs="Times New Roman"/>
        </w:rPr>
      </w:pPr>
      <w:proofErr w:type="spellStart"/>
      <w:r>
        <w:rPr>
          <w:rFonts w:ascii="Times New Roman" w:hAnsi="Times New Roman"/>
        </w:rPr>
        <w:t>Kritzman</w:t>
      </w:r>
      <w:proofErr w:type="spellEnd"/>
      <w:r>
        <w:rPr>
          <w:rFonts w:ascii="Times New Roman" w:hAnsi="Times New Roman"/>
        </w:rPr>
        <w:t xml:space="preserve"> et al. </w:t>
      </w:r>
      <w:r>
        <w:rPr>
          <w:rFonts w:ascii="Times New Roman" w:hAnsi="Times New Roman" w:hint="eastAsia"/>
        </w:rPr>
        <w:t>(</w:t>
      </w:r>
      <w:r>
        <w:rPr>
          <w:rFonts w:ascii="Times New Roman" w:hAnsi="Times New Roman"/>
        </w:rPr>
        <w:t>2011</w:t>
      </w:r>
      <w:r>
        <w:rPr>
          <w:rFonts w:ascii="Times New Roman" w:hAnsi="Times New Roman" w:hint="eastAsia"/>
        </w:rPr>
        <w:t>)</w:t>
      </w:r>
      <w:r>
        <w:rPr>
          <w:rFonts w:ascii="Times New Roman" w:hAnsi="Times New Roman"/>
        </w:rPr>
        <w:t xml:space="preserve"> </w:t>
      </w:r>
      <w:r w:rsidR="009238ED">
        <w:rPr>
          <w:rFonts w:ascii="Times New Roman" w:hAnsi="Times New Roman"/>
        </w:rPr>
        <w:t>and calls it as the Absorption Ratio, AR in short</w:t>
      </w:r>
      <w:r>
        <w:rPr>
          <w:rFonts w:ascii="Times New Roman" w:hAnsi="Times New Roman"/>
        </w:rPr>
        <w:t>:</w:t>
      </w:r>
    </w:p>
    <w:p w14:paraId="15C303A0" w14:textId="16FDCE2D" w:rsidR="005F3785" w:rsidRPr="00D91EFF" w:rsidRDefault="005F3785" w:rsidP="005F3785">
      <w:pPr>
        <w:pStyle w:val="Body"/>
        <w:ind w:firstLine="720"/>
        <w:rPr>
          <w:rFonts w:ascii="Times New Roman" w:eastAsiaTheme="minorEastAsia" w:hAnsi="Times New Roman" w:cs="Times New Roman"/>
        </w:rPr>
      </w:pPr>
      <m:oMath>
        <m:r>
          <w:rPr>
            <w:rFonts w:ascii="Cambria Math" w:eastAsia="Cambria Math" w:hAnsi="Cambria Math" w:cs="Times New Roman"/>
          </w:rPr>
          <m:t>AR=</m:t>
        </m:r>
        <m:f>
          <m:fPr>
            <m:ctrlPr>
              <w:rPr>
                <w:rFonts w:ascii="Cambria Math" w:eastAsia="Cambria Math" w:hAnsi="Cambria Math" w:cs="Times New Roman"/>
              </w:rPr>
            </m:ctrlPr>
          </m:fPr>
          <m:num>
            <m:nary>
              <m:naryPr>
                <m:chr m:val="∑"/>
                <m:grow m:val="1"/>
                <m:ctrlPr>
                  <w:rPr>
                    <w:rFonts w:ascii="Cambria Math" w:eastAsia="Cambria Math"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n</m:t>
                </m:r>
              </m:sup>
              <m:e>
                <m:sSup>
                  <m:sSupPr>
                    <m:ctrlPr>
                      <w:rPr>
                        <w:rFonts w:ascii="Cambria Math" w:eastAsia="Cambria Math" w:hAnsi="Cambria Math" w:cs="Times New Roman"/>
                      </w:rPr>
                    </m:ctrlPr>
                  </m:sSupPr>
                  <m:e>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Ei</m:t>
                            </m:r>
                          </m:sub>
                        </m:sSub>
                      </m:e>
                    </m:d>
                  </m:e>
                  <m:sup>
                    <m:r>
                      <w:rPr>
                        <w:rFonts w:ascii="Cambria Math" w:eastAsia="Cambria Math" w:hAnsi="Cambria Math" w:cs="Times New Roman"/>
                      </w:rPr>
                      <m:t>2</m:t>
                    </m:r>
                  </m:sup>
                </m:sSup>
              </m:e>
            </m:nary>
          </m:num>
          <m:den>
            <m:nary>
              <m:naryPr>
                <m:chr m:val="∑"/>
                <m:grow m:val="1"/>
                <m:ctrlPr>
                  <w:rPr>
                    <w:rFonts w:ascii="Cambria Math" w:eastAsia="Cambria Math" w:hAnsi="Cambria Math" w:cs="Times New Roman"/>
                  </w:rPr>
                </m:ctrlPr>
              </m:naryPr>
              <m:sub>
                <m:r>
                  <w:rPr>
                    <w:rFonts w:ascii="Cambria Math" w:eastAsia="Cambria Math" w:hAnsi="Cambria Math" w:cs="Times New Roman"/>
                  </w:rPr>
                  <m:t>j=1</m:t>
                </m:r>
              </m:sub>
              <m:sup>
                <m:r>
                  <w:rPr>
                    <w:rFonts w:ascii="Cambria Math" w:eastAsia="Cambria Math" w:hAnsi="Cambria Math" w:cs="Times New Roman"/>
                  </w:rPr>
                  <m:t>N</m:t>
                </m:r>
              </m:sup>
              <m:e>
                <m:sSup>
                  <m:sSupPr>
                    <m:ctrlPr>
                      <w:rPr>
                        <w:rFonts w:ascii="Cambria Math" w:eastAsia="Cambria Math" w:hAnsi="Cambria Math" w:cs="Times New Roman"/>
                      </w:rPr>
                    </m:ctrlPr>
                  </m:sSupPr>
                  <m:e>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Aj</m:t>
                            </m:r>
                          </m:sub>
                        </m:sSub>
                      </m:e>
                    </m:d>
                  </m:e>
                  <m:sup>
                    <m:r>
                      <w:rPr>
                        <w:rFonts w:ascii="Cambria Math" w:eastAsia="Cambria Math" w:hAnsi="Cambria Math" w:cs="Times New Roman"/>
                      </w:rPr>
                      <m:t>2</m:t>
                    </m:r>
                  </m:sup>
                </m:sSup>
              </m:e>
            </m:nary>
          </m:den>
        </m:f>
      </m:oMath>
      <w:r>
        <w:rPr>
          <w:rFonts w:ascii="Times New Roman" w:eastAsiaTheme="minorEastAsia" w:hAnsi="Times New Roman" w:cs="Times New Roman" w:hint="eastAsia"/>
        </w:rPr>
        <w:tab/>
        <w:t>(</w:t>
      </w:r>
      <w:r w:rsidR="000D523E">
        <w:rPr>
          <w:rFonts w:ascii="Times New Roman" w:eastAsiaTheme="minorEastAsia" w:hAnsi="Times New Roman" w:cs="Times New Roman"/>
        </w:rPr>
        <w:t>4</w:t>
      </w:r>
      <w:r>
        <w:rPr>
          <w:rFonts w:ascii="Times New Roman" w:eastAsiaTheme="minorEastAsia" w:hAnsi="Times New Roman" w:cs="Times New Roman" w:hint="eastAsia"/>
        </w:rPr>
        <w:t>)</w:t>
      </w:r>
    </w:p>
    <w:p w14:paraId="756EC07A" w14:textId="77777777" w:rsidR="005F3785" w:rsidRDefault="005F3785" w:rsidP="005F3785">
      <w:pPr>
        <w:pStyle w:val="Body"/>
        <w:rPr>
          <w:rFonts w:ascii="Times New Roman" w:eastAsiaTheme="minorEastAsia" w:hAnsi="Times New Roman" w:cs="Times New Roman"/>
        </w:rPr>
      </w:pPr>
      <w:r>
        <w:rPr>
          <w:rFonts w:ascii="Times New Roman" w:eastAsiaTheme="minorEastAsia" w:hAnsi="Times New Roman" w:cs="Times New Roman" w:hint="eastAsia"/>
        </w:rPr>
        <w:t>where</w:t>
      </w:r>
    </w:p>
    <w:p w14:paraId="34DB00BB" w14:textId="7744D9F4" w:rsidR="005F3785" w:rsidRPr="00F81FA2" w:rsidRDefault="005F3785" w:rsidP="005F3785">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p"/>
          </m:rPr>
          <w:rPr>
            <w:rFonts w:ascii="Cambria Math" w:eastAsia="Cambria Math" w:hAnsi="Cambria Math" w:cs="Times New Roman"/>
          </w:rPr>
          <m:t>AR=</m:t>
        </m:r>
      </m:oMath>
      <w:r>
        <w:rPr>
          <w:rFonts w:ascii="Times New Roman" w:eastAsiaTheme="minorEastAsia" w:hAnsi="Times New Roman" w:cs="Times New Roman" w:hint="eastAsia"/>
        </w:rPr>
        <w:t xml:space="preserve"> </w:t>
      </w:r>
      <w:r w:rsidR="00CB7BDB">
        <w:rPr>
          <w:rFonts w:ascii="Times New Roman" w:eastAsiaTheme="minorEastAsia" w:hAnsi="Times New Roman" w:cs="Times New Roman"/>
        </w:rPr>
        <w:t>The A</w:t>
      </w:r>
      <w:r w:rsidR="00CB7BDB">
        <w:rPr>
          <w:rFonts w:ascii="Times New Roman" w:eastAsiaTheme="minorEastAsia" w:hAnsi="Times New Roman" w:cs="Times New Roman" w:hint="eastAsia"/>
        </w:rPr>
        <w:t xml:space="preserve">bsorption </w:t>
      </w:r>
      <w:r w:rsidR="00CB7BDB">
        <w:rPr>
          <w:rFonts w:ascii="Times New Roman" w:eastAsiaTheme="minorEastAsia" w:hAnsi="Times New Roman" w:cs="Times New Roman"/>
        </w:rPr>
        <w:t>R</w:t>
      </w:r>
      <w:r w:rsidR="00CB7BDB">
        <w:rPr>
          <w:rFonts w:ascii="Times New Roman" w:eastAsiaTheme="minorEastAsia" w:hAnsi="Times New Roman" w:cs="Times New Roman" w:hint="eastAsia"/>
        </w:rPr>
        <w:t>atio</w:t>
      </w:r>
    </w:p>
    <w:p w14:paraId="50B7DBE0" w14:textId="503CF3A4" w:rsidR="005F3785" w:rsidRPr="00F81FA2" w:rsidRDefault="005F3785" w:rsidP="005F3785">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p"/>
          </m:rPr>
          <w:rPr>
            <w:rFonts w:ascii="Cambria Math" w:eastAsia="Cambria Math" w:hAnsi="Cambria Math" w:cs="Times New Roman"/>
          </w:rPr>
          <m:t>n=</m:t>
        </m:r>
      </m:oMath>
      <w:r>
        <w:rPr>
          <w:rFonts w:ascii="Times New Roman" w:eastAsiaTheme="minorEastAsia" w:hAnsi="Times New Roman" w:cs="Times New Roman" w:hint="eastAsia"/>
        </w:rPr>
        <w:t xml:space="preserve"> number of eigenvectors</w:t>
      </w:r>
      <w:r w:rsidR="003D4834">
        <w:rPr>
          <w:rFonts w:ascii="Times New Roman" w:eastAsiaTheme="minorEastAsia" w:hAnsi="Times New Roman" w:cs="Times New Roman"/>
        </w:rPr>
        <w:t xml:space="preserve">, typically </w:t>
      </w:r>
      <w:r w:rsidR="001E1ABF">
        <w:rPr>
          <w:rFonts w:ascii="Times New Roman" w:eastAsiaTheme="minorEastAsia" w:hAnsi="Times New Roman" w:cs="Times New Roman"/>
        </w:rPr>
        <w:t xml:space="preserve">integer of </w:t>
      </w:r>
      <w:r w:rsidR="003D4834">
        <w:rPr>
          <w:rFonts w:ascii="Times New Roman" w:eastAsiaTheme="minorEastAsia" w:hAnsi="Times New Roman" w:cs="Times New Roman"/>
        </w:rPr>
        <w:t>N*0.20</w:t>
      </w:r>
    </w:p>
    <w:p w14:paraId="387B0754" w14:textId="70B1066D" w:rsidR="005F3785" w:rsidRPr="00014A41" w:rsidRDefault="005F3785" w:rsidP="005F3785">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p"/>
          </m:rPr>
          <w:rPr>
            <w:rFonts w:ascii="Cambria Math" w:eastAsia="Cambria Math" w:hAnsi="Cambria Math" w:cs="Times New Roman"/>
          </w:rPr>
          <m:t>N=</m:t>
        </m:r>
      </m:oMath>
      <w:r>
        <w:rPr>
          <w:rFonts w:ascii="Times New Roman" w:eastAsiaTheme="minorEastAsia" w:hAnsi="Times New Roman" w:cs="Times New Roman" w:hint="eastAsia"/>
        </w:rPr>
        <w:t xml:space="preserve"> number of </w:t>
      </w:r>
      <w:r w:rsidR="00CB7BDB">
        <w:rPr>
          <w:rFonts w:ascii="Times New Roman" w:eastAsiaTheme="minorEastAsia" w:hAnsi="Times New Roman" w:cs="Times New Roman"/>
        </w:rPr>
        <w:t xml:space="preserve">variables (e.g., </w:t>
      </w:r>
      <w:r>
        <w:rPr>
          <w:rFonts w:ascii="Times New Roman" w:eastAsiaTheme="minorEastAsia" w:hAnsi="Times New Roman" w:cs="Times New Roman"/>
        </w:rPr>
        <w:t>investment</w:t>
      </w:r>
      <w:r w:rsidR="00CB7BDB">
        <w:rPr>
          <w:rFonts w:ascii="Times New Roman" w:eastAsiaTheme="minorEastAsia" w:hAnsi="Times New Roman" w:cs="Times New Roman"/>
        </w:rPr>
        <w:t xml:space="preserve"> instrument</w:t>
      </w:r>
      <w:r>
        <w:rPr>
          <w:rFonts w:ascii="Times New Roman" w:eastAsiaTheme="minorEastAsia" w:hAnsi="Times New Roman" w:cs="Times New Roman"/>
        </w:rPr>
        <w:t>s</w:t>
      </w:r>
      <w:r w:rsidR="00CB7BDB">
        <w:rPr>
          <w:rFonts w:ascii="Times New Roman" w:eastAsiaTheme="minorEastAsia" w:hAnsi="Times New Roman" w:cs="Times New Roman"/>
        </w:rPr>
        <w:t>)</w:t>
      </w:r>
    </w:p>
    <w:p w14:paraId="62D4EB05" w14:textId="77777777" w:rsidR="005F3785" w:rsidRPr="00014A41" w:rsidRDefault="005F3785" w:rsidP="005F3785">
      <w:pPr>
        <w:pStyle w:val="Body"/>
        <w:rPr>
          <w:rFonts w:ascii="Times New Roman" w:eastAsiaTheme="minorEastAsia" w:hAnsi="Times New Roman" w:cs="Times New Roman"/>
        </w:rPr>
      </w:pPr>
      <w:r>
        <w:rPr>
          <w:rFonts w:ascii="Times New Roman" w:eastAsiaTheme="minorEastAsia" w:hAnsi="Times New Roman" w:cs="Times New Roman" w:hint="eastAsia"/>
        </w:rPr>
        <w:tab/>
      </w:r>
      <m:oMath>
        <m:sSup>
          <m:sSupPr>
            <m:ctrlPr>
              <w:rPr>
                <w:rFonts w:ascii="Cambria Math" w:eastAsia="Cambria Math" w:hAnsi="Cambria Math" w:cs="Times New Roman"/>
              </w:rPr>
            </m:ctrlPr>
          </m:sSupPr>
          <m:e>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Ei</m:t>
                    </m:r>
                  </m:sub>
                </m:sSub>
              </m:e>
            </m:d>
          </m:e>
          <m:sup>
            <m:r>
              <w:rPr>
                <w:rFonts w:ascii="Cambria Math" w:eastAsia="Cambria Math" w:hAnsi="Cambria Math" w:cs="Times New Roman"/>
              </w:rPr>
              <m:t>2</m:t>
            </m:r>
          </m:sup>
        </m:sSup>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variance of the </w:t>
      </w:r>
      <w:proofErr w:type="spellStart"/>
      <w:r w:rsidRPr="00014A41">
        <w:rPr>
          <w:rFonts w:ascii="Times New Roman" w:eastAsiaTheme="minorEastAsia" w:hAnsi="Times New Roman" w:cs="Times New Roman" w:hint="eastAsia"/>
          <w:i/>
        </w:rPr>
        <w:t>i</w:t>
      </w:r>
      <w:r>
        <w:rPr>
          <w:rFonts w:ascii="Times New Roman" w:eastAsiaTheme="minorEastAsia" w:hAnsi="Times New Roman" w:cs="Times New Roman" w:hint="eastAsia"/>
        </w:rPr>
        <w:t>th</w:t>
      </w:r>
      <w:proofErr w:type="spellEnd"/>
      <w:r>
        <w:rPr>
          <w:rFonts w:ascii="Times New Roman" w:eastAsiaTheme="minorEastAsia" w:hAnsi="Times New Roman" w:cs="Times New Roman" w:hint="eastAsia"/>
        </w:rPr>
        <w:t xml:space="preserve"> eigenvector (*)</w:t>
      </w:r>
    </w:p>
    <w:p w14:paraId="1D48FFED" w14:textId="77777777" w:rsidR="005F3785" w:rsidRPr="00014A41" w:rsidRDefault="005F3785" w:rsidP="005F3785">
      <w:pPr>
        <w:pStyle w:val="Body"/>
        <w:rPr>
          <w:rFonts w:ascii="Times New Roman" w:eastAsiaTheme="minorEastAsia" w:hAnsi="Times New Roman" w:cs="Times New Roman"/>
        </w:rPr>
      </w:pPr>
      <w:r>
        <w:rPr>
          <w:rFonts w:ascii="Times New Roman" w:eastAsiaTheme="minorEastAsia" w:hAnsi="Times New Roman" w:cs="Times New Roman" w:hint="eastAsia"/>
        </w:rPr>
        <w:tab/>
      </w:r>
      <m:oMath>
        <m:sSup>
          <m:sSupPr>
            <m:ctrlPr>
              <w:rPr>
                <w:rFonts w:ascii="Cambria Math" w:eastAsia="Cambria Math" w:hAnsi="Cambria Math" w:cs="Times New Roman"/>
              </w:rPr>
            </m:ctrlPr>
          </m:sSupPr>
          <m:e>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Aj</m:t>
                    </m:r>
                  </m:sub>
                </m:sSub>
              </m:e>
            </m:d>
          </m:e>
          <m:sup>
            <m:r>
              <w:rPr>
                <w:rFonts w:ascii="Cambria Math" w:eastAsia="Cambria Math" w:hAnsi="Cambria Math" w:cs="Times New Roman"/>
              </w:rPr>
              <m:t>2</m:t>
            </m:r>
          </m:sup>
        </m:sSup>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variance of the </w:t>
      </w:r>
      <w:proofErr w:type="spellStart"/>
      <w:r>
        <w:rPr>
          <w:rFonts w:ascii="Times New Roman" w:eastAsiaTheme="minorEastAsia" w:hAnsi="Times New Roman" w:cs="Times New Roman" w:hint="eastAsia"/>
          <w:i/>
        </w:rPr>
        <w:t>j</w:t>
      </w:r>
      <w:r>
        <w:rPr>
          <w:rFonts w:ascii="Times New Roman" w:eastAsiaTheme="minorEastAsia" w:hAnsi="Times New Roman" w:cs="Times New Roman" w:hint="eastAsia"/>
        </w:rPr>
        <w:t>th</w:t>
      </w:r>
      <w:proofErr w:type="spellEnd"/>
      <w:r>
        <w:rPr>
          <w:rFonts w:ascii="Times New Roman" w:eastAsiaTheme="minorEastAsia" w:hAnsi="Times New Roman" w:cs="Times New Roman" w:hint="eastAsia"/>
        </w:rPr>
        <w:t xml:space="preserve"> </w:t>
      </w:r>
      <w:r>
        <w:rPr>
          <w:rFonts w:ascii="Times New Roman" w:eastAsiaTheme="minorEastAsia" w:hAnsi="Times New Roman" w:cs="Times New Roman"/>
        </w:rPr>
        <w:t>investment</w:t>
      </w:r>
      <w:r>
        <w:rPr>
          <w:rFonts w:ascii="Times New Roman" w:eastAsiaTheme="minorEastAsia" w:hAnsi="Times New Roman" w:cs="Times New Roman" w:hint="eastAsia"/>
        </w:rPr>
        <w:t xml:space="preserve"> (*)</w:t>
      </w:r>
    </w:p>
    <w:p w14:paraId="148EEA29" w14:textId="07DC3F1A" w:rsidR="005F3785" w:rsidRDefault="005F3785" w:rsidP="005F3785">
      <w:pPr>
        <w:pStyle w:val="Body"/>
        <w:rPr>
          <w:rFonts w:ascii="Times New Roman" w:hAnsi="Times New Roman"/>
        </w:rPr>
      </w:pPr>
      <w:r>
        <w:rPr>
          <w:rFonts w:ascii="Times New Roman" w:eastAsiaTheme="minorEastAsia" w:hAnsi="Times New Roman" w:cs="Times New Roman" w:hint="eastAsia"/>
        </w:rPr>
        <w:t xml:space="preserve">(*) The author chose a </w:t>
      </w:r>
      <w:r>
        <w:rPr>
          <w:rFonts w:ascii="Times New Roman" w:hAnsi="Times New Roman" w:hint="eastAsia"/>
        </w:rPr>
        <w:t xml:space="preserve">moving average window of </w:t>
      </w:r>
      <w:r w:rsidR="003C5CA3">
        <w:rPr>
          <w:rFonts w:ascii="Times New Roman" w:hAnsi="Times New Roman"/>
        </w:rPr>
        <w:t>20</w:t>
      </w:r>
      <w:r>
        <w:rPr>
          <w:rFonts w:ascii="Times New Roman" w:hAnsi="Times New Roman"/>
        </w:rPr>
        <w:t>-day</w:t>
      </w:r>
      <w:r>
        <w:rPr>
          <w:rFonts w:ascii="Times New Roman" w:hAnsi="Times New Roman" w:hint="eastAsia"/>
        </w:rPr>
        <w:t xml:space="preserve"> (~ </w:t>
      </w:r>
      <w:r w:rsidR="003C5CA3">
        <w:rPr>
          <w:rFonts w:ascii="Times New Roman" w:hAnsi="Times New Roman"/>
        </w:rPr>
        <w:t>1 month</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without </w:t>
      </w:r>
      <w:r>
        <w:rPr>
          <w:rFonts w:ascii="Times New Roman" w:hAnsi="Times New Roman"/>
        </w:rPr>
        <w:t>decay</w:t>
      </w:r>
      <w:r>
        <w:rPr>
          <w:rFonts w:ascii="Times New Roman" w:hAnsi="Times New Roman" w:hint="eastAsia"/>
        </w:rPr>
        <w:t>.</w:t>
      </w:r>
    </w:p>
    <w:p w14:paraId="2DEADA88" w14:textId="77777777" w:rsidR="003C5CA3" w:rsidRDefault="003C5CA3" w:rsidP="005F3785">
      <w:pPr>
        <w:pStyle w:val="Body"/>
        <w:rPr>
          <w:rFonts w:ascii="Times New Roman" w:eastAsiaTheme="minorEastAsia" w:hAnsi="Times New Roman" w:cs="Times New Roman"/>
        </w:rPr>
      </w:pPr>
    </w:p>
    <w:p w14:paraId="49B9F02D" w14:textId="419BE4FE" w:rsidR="005F3785" w:rsidRDefault="005F3785" w:rsidP="005F3785">
      <w:pPr>
        <w:pStyle w:val="Body"/>
        <w:rPr>
          <w:rFonts w:ascii="Times New Roman" w:hAnsi="Times New Roman"/>
        </w:rPr>
      </w:pPr>
      <w:r>
        <w:rPr>
          <w:rFonts w:ascii="Times New Roman" w:hAnsi="Times New Roman"/>
        </w:rPr>
        <w:t xml:space="preserve">The first eigenvector is a linear combination of </w:t>
      </w:r>
      <w:r w:rsidR="005C08C5">
        <w:rPr>
          <w:rFonts w:ascii="Times New Roman" w:hAnsi="Times New Roman"/>
        </w:rPr>
        <w:t xml:space="preserve">variable </w:t>
      </w:r>
      <w:r>
        <w:rPr>
          <w:rFonts w:ascii="Times New Roman" w:hAnsi="Times New Roman"/>
        </w:rPr>
        <w:t xml:space="preserve">weights that explains the greatest fraction of the </w:t>
      </w:r>
      <w:r w:rsidR="005C08C5">
        <w:rPr>
          <w:rFonts w:ascii="Times New Roman" w:hAnsi="Times New Roman"/>
        </w:rPr>
        <w:t xml:space="preserve">variables’ </w:t>
      </w:r>
      <w:r>
        <w:rPr>
          <w:rFonts w:ascii="Times New Roman" w:hAnsi="Times New Roman"/>
        </w:rPr>
        <w:t xml:space="preserve">total variance. The second eigenvector is a linear combination of </w:t>
      </w:r>
      <w:r w:rsidR="00881D0F">
        <w:rPr>
          <w:rFonts w:ascii="Times New Roman" w:hAnsi="Times New Roman"/>
        </w:rPr>
        <w:t xml:space="preserve">variable </w:t>
      </w:r>
      <w:r>
        <w:rPr>
          <w:rFonts w:ascii="Times New Roman" w:hAnsi="Times New Roman"/>
        </w:rPr>
        <w:t xml:space="preserve">weights orthogonal to the first eigenvector that explains the greatest fraction of </w:t>
      </w:r>
      <w:r>
        <w:rPr>
          <w:rFonts w:ascii="Times New Roman" w:hAnsi="Times New Roman" w:hint="eastAsia"/>
        </w:rPr>
        <w:t>remaining</w:t>
      </w:r>
      <w:r>
        <w:rPr>
          <w:rFonts w:ascii="Times New Roman" w:hAnsi="Times New Roman"/>
        </w:rPr>
        <w:t xml:space="preserve"> variance</w:t>
      </w:r>
      <w:r w:rsidR="00881D0F">
        <w:rPr>
          <w:rFonts w:ascii="Times New Roman" w:hAnsi="Times New Roman"/>
        </w:rPr>
        <w:t xml:space="preserve"> of variables</w:t>
      </w:r>
      <w:r>
        <w:rPr>
          <w:rFonts w:ascii="Times New Roman" w:hAnsi="Times New Roman" w:hint="eastAsia"/>
        </w:rPr>
        <w:t>,</w:t>
      </w:r>
      <w:r>
        <w:rPr>
          <w:rFonts w:ascii="Times New Roman" w:hAnsi="Times New Roman"/>
        </w:rPr>
        <w:t xml:space="preserve"> that is, variance not yet explained or “absorbed” by the first eigenvector. The third eigenvector and beyond are identified the same way. They absorb the greatest fraction of leftover variance and are orthogonal to preceding eigenvectors. These n eigenvectors together explain the total variance of the </w:t>
      </w:r>
      <w:r w:rsidR="00A4556A">
        <w:rPr>
          <w:rFonts w:ascii="Times New Roman" w:hAnsi="Times New Roman"/>
        </w:rPr>
        <w:t>variables</w:t>
      </w:r>
      <w:r>
        <w:rPr>
          <w:rFonts w:ascii="Times New Roman" w:hAnsi="Times New Roman"/>
        </w:rPr>
        <w:t xml:space="preserve">; if the fraction of the total variance of a set of </w:t>
      </w:r>
      <w:r>
        <w:rPr>
          <w:rFonts w:ascii="Times New Roman" w:hAnsi="Times New Roman" w:hint="eastAsia"/>
        </w:rPr>
        <w:t xml:space="preserve">N </w:t>
      </w:r>
      <w:r w:rsidR="00A4556A">
        <w:rPr>
          <w:rFonts w:ascii="Times New Roman" w:hAnsi="Times New Roman"/>
        </w:rPr>
        <w:t xml:space="preserve">variables </w:t>
      </w:r>
      <w:r>
        <w:rPr>
          <w:rFonts w:ascii="Times New Roman" w:hAnsi="Times New Roman"/>
        </w:rPr>
        <w:t xml:space="preserve">explained or “absorbed” by a finite set of the n eigenvectors gets higher, then </w:t>
      </w:r>
      <w:r w:rsidR="00A4556A">
        <w:rPr>
          <w:rFonts w:ascii="Times New Roman" w:hAnsi="Times New Roman"/>
        </w:rPr>
        <w:t xml:space="preserve">variables </w:t>
      </w:r>
      <w:r>
        <w:rPr>
          <w:rFonts w:ascii="Times New Roman" w:hAnsi="Times New Roman"/>
        </w:rPr>
        <w:t xml:space="preserve">are considered to be unified, highly vulnerable to negative shocks, </w:t>
      </w:r>
      <w:r>
        <w:rPr>
          <w:rFonts w:ascii="Times New Roman" w:hAnsi="Times New Roman" w:hint="eastAsia"/>
        </w:rPr>
        <w:t xml:space="preserve">and </w:t>
      </w:r>
      <w:r>
        <w:rPr>
          <w:rFonts w:ascii="Times New Roman" w:hAnsi="Times New Roman"/>
        </w:rPr>
        <w:t xml:space="preserve">thus fragile, </w:t>
      </w:r>
      <w:r>
        <w:rPr>
          <w:rFonts w:ascii="Times New Roman" w:hAnsi="Times New Roman" w:hint="eastAsia"/>
        </w:rPr>
        <w:t>showing</w:t>
      </w:r>
      <w:r>
        <w:rPr>
          <w:rFonts w:ascii="Times New Roman" w:hAnsi="Times New Roman"/>
        </w:rPr>
        <w:t xml:space="preserve"> a high </w:t>
      </w:r>
      <w:r>
        <w:rPr>
          <w:rFonts w:ascii="Times New Roman" w:hAnsi="Times New Roman" w:hint="eastAsia"/>
        </w:rPr>
        <w:t>degree</w:t>
      </w:r>
      <w:r>
        <w:rPr>
          <w:rFonts w:ascii="Times New Roman" w:hAnsi="Times New Roman"/>
        </w:rPr>
        <w:t xml:space="preserve"> of systemic risk.</w:t>
      </w:r>
    </w:p>
    <w:p w14:paraId="2CC1E45F" w14:textId="77777777" w:rsidR="005F3785" w:rsidRDefault="005F3785" w:rsidP="008F4762">
      <w:pPr>
        <w:pStyle w:val="Body"/>
        <w:rPr>
          <w:rFonts w:ascii="Times New Roman" w:hAnsi="Times New Roman"/>
          <w:b/>
          <w:bCs/>
        </w:rPr>
      </w:pPr>
    </w:p>
    <w:p w14:paraId="0258BBC2" w14:textId="3281971B" w:rsidR="00D76C48" w:rsidRDefault="00D76C48" w:rsidP="008F4762">
      <w:pPr>
        <w:pStyle w:val="Body"/>
        <w:rPr>
          <w:rFonts w:ascii="Times New Roman" w:hAnsi="Times New Roman"/>
          <w:b/>
          <w:bCs/>
        </w:rPr>
      </w:pPr>
    </w:p>
    <w:p w14:paraId="2C18A094" w14:textId="60278324" w:rsidR="00D76C48" w:rsidRDefault="00D76C48" w:rsidP="00D76C48">
      <w:pPr>
        <w:pStyle w:val="Body"/>
        <w:rPr>
          <w:rFonts w:ascii="Times New Roman" w:eastAsia="Times New Roman" w:hAnsi="Times New Roman" w:cs="Times New Roman"/>
          <w:b/>
          <w:bCs/>
        </w:rPr>
      </w:pPr>
      <w:r>
        <w:rPr>
          <w:rFonts w:ascii="Times New Roman" w:hAnsi="Times New Roman"/>
          <w:b/>
          <w:bCs/>
        </w:rPr>
        <w:t>2.3. Empirical Features</w:t>
      </w:r>
      <w:r>
        <w:rPr>
          <w:rFonts w:ascii="Times New Roman" w:hAnsi="Times New Roman"/>
          <w:b/>
          <w:bCs/>
          <w:lang w:val="es-ES_tradnl"/>
        </w:rPr>
        <w:t xml:space="preserve"> </w:t>
      </w:r>
      <w:proofErr w:type="spellStart"/>
      <w:r>
        <w:rPr>
          <w:rFonts w:ascii="Times New Roman" w:hAnsi="Times New Roman"/>
          <w:b/>
          <w:bCs/>
          <w:lang w:val="es-ES_tradnl"/>
        </w:rPr>
        <w:t>of</w:t>
      </w:r>
      <w:proofErr w:type="spellEnd"/>
      <w:r>
        <w:rPr>
          <w:rFonts w:ascii="Times New Roman" w:hAnsi="Times New Roman"/>
          <w:b/>
          <w:bCs/>
          <w:lang w:val="es-ES_tradnl"/>
        </w:rPr>
        <w:t xml:space="preserve"> </w:t>
      </w:r>
      <w:proofErr w:type="spellStart"/>
      <w:r>
        <w:rPr>
          <w:rFonts w:ascii="Times New Roman" w:hAnsi="Times New Roman"/>
          <w:b/>
          <w:bCs/>
          <w:lang w:val="es-ES_tradnl"/>
        </w:rPr>
        <w:t>Absorption</w:t>
      </w:r>
      <w:proofErr w:type="spellEnd"/>
      <w:r>
        <w:rPr>
          <w:rFonts w:ascii="Times New Roman" w:hAnsi="Times New Roman"/>
          <w:b/>
          <w:bCs/>
          <w:lang w:val="es-ES_tradnl"/>
        </w:rPr>
        <w:t xml:space="preserve"> Ratio (AR) in </w:t>
      </w:r>
      <w:proofErr w:type="spellStart"/>
      <w:r>
        <w:rPr>
          <w:rFonts w:ascii="Times New Roman" w:hAnsi="Times New Roman"/>
          <w:b/>
          <w:bCs/>
          <w:lang w:val="es-ES_tradnl"/>
        </w:rPr>
        <w:t>Financial</w:t>
      </w:r>
      <w:proofErr w:type="spellEnd"/>
      <w:r>
        <w:rPr>
          <w:rFonts w:ascii="Times New Roman" w:hAnsi="Times New Roman"/>
          <w:b/>
          <w:bCs/>
          <w:lang w:val="es-ES_tradnl"/>
        </w:rPr>
        <w:t xml:space="preserve"> </w:t>
      </w:r>
      <w:proofErr w:type="spellStart"/>
      <w:r>
        <w:rPr>
          <w:rFonts w:ascii="Times New Roman" w:hAnsi="Times New Roman"/>
          <w:b/>
          <w:bCs/>
          <w:lang w:val="es-ES_tradnl"/>
        </w:rPr>
        <w:t>Markets</w:t>
      </w:r>
      <w:proofErr w:type="spellEnd"/>
    </w:p>
    <w:p w14:paraId="6D531823" w14:textId="77777777" w:rsidR="008D6530" w:rsidRDefault="008D6530" w:rsidP="008F4762">
      <w:pPr>
        <w:pStyle w:val="Body"/>
        <w:rPr>
          <w:rFonts w:ascii="Times New Roman" w:hAnsi="Times New Roman"/>
          <w:b/>
          <w:bCs/>
        </w:rPr>
      </w:pPr>
    </w:p>
    <w:p w14:paraId="6B21E8C2" w14:textId="003EA75F" w:rsidR="009238ED" w:rsidRDefault="009238ED" w:rsidP="009238ED">
      <w:pPr>
        <w:pStyle w:val="Body"/>
        <w:rPr>
          <w:rFonts w:ascii="Times New Roman" w:hAnsi="Times New Roman"/>
        </w:rPr>
      </w:pPr>
      <w:r>
        <w:rPr>
          <w:rFonts w:ascii="Times New Roman" w:hAnsi="Times New Roman"/>
        </w:rPr>
        <w:t xml:space="preserve">The </w:t>
      </w:r>
      <w:r w:rsidR="004B7A86">
        <w:rPr>
          <w:rFonts w:ascii="Times New Roman" w:hAnsi="Times New Roman"/>
        </w:rPr>
        <w:t>AR</w:t>
      </w:r>
      <w:r>
        <w:rPr>
          <w:rFonts w:ascii="Times New Roman" w:hAnsi="Times New Roman"/>
        </w:rPr>
        <w:t xml:space="preserve"> ha</w:t>
      </w:r>
      <w:r>
        <w:rPr>
          <w:rFonts w:ascii="Times New Roman" w:hAnsi="Times New Roman" w:hint="eastAsia"/>
        </w:rPr>
        <w:t>s</w:t>
      </w:r>
      <w:r>
        <w:rPr>
          <w:rFonts w:ascii="Times New Roman" w:hAnsi="Times New Roman"/>
        </w:rPr>
        <w:t xml:space="preserve"> some empirical features</w:t>
      </w:r>
      <w:r>
        <w:rPr>
          <w:rFonts w:ascii="Times New Roman" w:hAnsi="Times New Roman" w:hint="eastAsia"/>
        </w:rPr>
        <w:t>:</w:t>
      </w:r>
      <w:r>
        <w:rPr>
          <w:rFonts w:ascii="Times New Roman" w:hAnsi="Times New Roman"/>
        </w:rPr>
        <w:t xml:space="preserve"> [A] most significant </w:t>
      </w:r>
      <w:r>
        <w:rPr>
          <w:rFonts w:ascii="Times New Roman" w:hAnsi="Times New Roman" w:hint="eastAsia"/>
        </w:rPr>
        <w:t>risky asset</w:t>
      </w:r>
      <w:r>
        <w:rPr>
          <w:rFonts w:ascii="Times New Roman" w:hAnsi="Times New Roman"/>
        </w:rPr>
        <w:t xml:space="preserve"> market drawdowns, financial crises/contagions were preceded by spikes in the </w:t>
      </w:r>
      <w:r w:rsidR="004B7A86">
        <w:rPr>
          <w:rFonts w:ascii="Times New Roman" w:hAnsi="Times New Roman"/>
        </w:rPr>
        <w:t>AR</w:t>
      </w:r>
      <w:r>
        <w:rPr>
          <w:rFonts w:ascii="Times New Roman" w:hAnsi="Times New Roman"/>
        </w:rPr>
        <w:t xml:space="preserve">, [B] </w:t>
      </w:r>
      <w:r>
        <w:rPr>
          <w:rFonts w:ascii="Times New Roman" w:hAnsi="Times New Roman" w:hint="eastAsia"/>
        </w:rPr>
        <w:t>risky assets</w:t>
      </w:r>
      <w:r>
        <w:rPr>
          <w:rFonts w:ascii="Times New Roman" w:hAnsi="Times New Roman"/>
        </w:rPr>
        <w:t xml:space="preserve"> appreciated significantly in the wake of sharp declines in the </w:t>
      </w:r>
      <w:r w:rsidR="00785E4D">
        <w:rPr>
          <w:rFonts w:ascii="Times New Roman" w:hAnsi="Times New Roman"/>
        </w:rPr>
        <w:t>AR</w:t>
      </w:r>
      <w:r>
        <w:rPr>
          <w:rFonts w:ascii="Times New Roman" w:hAnsi="Times New Roman"/>
        </w:rPr>
        <w:t xml:space="preserve">, and [C] the </w:t>
      </w:r>
      <w:r w:rsidR="00B23C41">
        <w:rPr>
          <w:rFonts w:ascii="Times New Roman" w:hAnsi="Times New Roman"/>
        </w:rPr>
        <w:t>AR</w:t>
      </w:r>
      <w:r>
        <w:rPr>
          <w:rFonts w:ascii="Times New Roman" w:hAnsi="Times New Roman"/>
        </w:rPr>
        <w:t xml:space="preserve"> can be considered as an early warning signal of market stress because it evaluates how fragile markets are. It does not necessarily mean that it can accurately forecast when and how market drawdowns happen. Rather, a spike in the </w:t>
      </w:r>
      <w:r w:rsidR="00030BA2">
        <w:rPr>
          <w:rFonts w:ascii="Times New Roman" w:hAnsi="Times New Roman"/>
        </w:rPr>
        <w:t>AR</w:t>
      </w:r>
      <w:r>
        <w:rPr>
          <w:rFonts w:ascii="Times New Roman" w:hAnsi="Times New Roman"/>
        </w:rPr>
        <w:t xml:space="preserve"> is a near necessary condition for a significant drawdown, just not a sufficient condition. A high </w:t>
      </w:r>
      <w:r w:rsidR="00961676">
        <w:rPr>
          <w:rFonts w:ascii="Times New Roman" w:hAnsi="Times New Roman"/>
        </w:rPr>
        <w:t>AR</w:t>
      </w:r>
      <w:r>
        <w:rPr>
          <w:rFonts w:ascii="Times New Roman" w:hAnsi="Times New Roman"/>
        </w:rPr>
        <w:t xml:space="preserve"> is merely an indication of market fragility to negative shocks; </w:t>
      </w:r>
      <w:r>
        <w:rPr>
          <w:rFonts w:ascii="Times New Roman" w:hAnsi="Times New Roman" w:hint="eastAsia"/>
        </w:rPr>
        <w:t xml:space="preserve">we need other metrics, if any, to precisely evaluate </w:t>
      </w:r>
      <w:r>
        <w:rPr>
          <w:rFonts w:ascii="Times New Roman" w:hAnsi="Times New Roman"/>
        </w:rPr>
        <w:t xml:space="preserve">when and how </w:t>
      </w:r>
      <w:r>
        <w:rPr>
          <w:rFonts w:ascii="Times New Roman" w:hAnsi="Times New Roman" w:hint="eastAsia"/>
        </w:rPr>
        <w:t xml:space="preserve">shocks are caused and </w:t>
      </w:r>
      <w:r>
        <w:rPr>
          <w:rFonts w:ascii="Times New Roman" w:hAnsi="Times New Roman"/>
        </w:rPr>
        <w:t xml:space="preserve">markets actually collapse </w:t>
      </w:r>
      <w:r>
        <w:rPr>
          <w:rFonts w:ascii="Times New Roman" w:hAnsi="Times New Roman" w:hint="eastAsia"/>
        </w:rPr>
        <w:t>as a result</w:t>
      </w:r>
      <w:r>
        <w:rPr>
          <w:rFonts w:ascii="Times New Roman" w:hAnsi="Times New Roman"/>
        </w:rPr>
        <w:t>.</w:t>
      </w:r>
      <w:r>
        <w:rPr>
          <w:rFonts w:ascii="Times New Roman" w:hAnsi="Times New Roman" w:hint="eastAsia"/>
        </w:rPr>
        <w:t xml:space="preserve"> However, it is out of scope for this paper.</w:t>
      </w:r>
    </w:p>
    <w:p w14:paraId="6B2D4B88" w14:textId="52189EA9" w:rsidR="009238ED" w:rsidRDefault="009238ED" w:rsidP="008F4762">
      <w:pPr>
        <w:pStyle w:val="Body"/>
        <w:rPr>
          <w:rFonts w:ascii="Times New Roman" w:hAnsi="Times New Roman"/>
          <w:b/>
          <w:bCs/>
        </w:rPr>
      </w:pPr>
    </w:p>
    <w:p w14:paraId="285122D0" w14:textId="77777777" w:rsidR="004B7A86" w:rsidRDefault="004B7A86" w:rsidP="004B7A86">
      <w:pPr>
        <w:pStyle w:val="Body"/>
        <w:rPr>
          <w:rFonts w:ascii="Times New Roman" w:hAnsi="Times New Roman"/>
          <w:b/>
          <w:bCs/>
        </w:rPr>
      </w:pPr>
      <w:r>
        <w:rPr>
          <w:rFonts w:ascii="Times New Roman" w:hAnsi="Times New Roman"/>
        </w:rPr>
        <w:t xml:space="preserve">The beauty of the AR is </w:t>
      </w:r>
      <w:r>
        <w:rPr>
          <w:rFonts w:ascii="Times New Roman" w:hAnsi="Times New Roman" w:hint="eastAsia"/>
        </w:rPr>
        <w:t>as follows. First, i</w:t>
      </w:r>
      <w:r>
        <w:rPr>
          <w:rFonts w:ascii="Times New Roman" w:hAnsi="Times New Roman"/>
        </w:rPr>
        <w:t xml:space="preserve">t can be </w:t>
      </w:r>
      <w:r>
        <w:rPr>
          <w:rFonts w:ascii="Times New Roman" w:hAnsi="Times New Roman" w:hint="eastAsia"/>
        </w:rPr>
        <w:t>calculated</w:t>
      </w:r>
      <w:r>
        <w:rPr>
          <w:rFonts w:ascii="Times New Roman" w:hAnsi="Times New Roman"/>
        </w:rPr>
        <w:t xml:space="preserve"> for any set of liquid investments with </w:t>
      </w:r>
      <w:r>
        <w:rPr>
          <w:rFonts w:ascii="Times New Roman" w:hAnsi="Times New Roman" w:hint="eastAsia"/>
        </w:rPr>
        <w:t xml:space="preserve">frequent </w:t>
      </w:r>
      <w:r>
        <w:rPr>
          <w:rFonts w:ascii="Times New Roman" w:hAnsi="Times New Roman"/>
        </w:rPr>
        <w:t>historical returns</w:t>
      </w:r>
      <w:r>
        <w:rPr>
          <w:rFonts w:ascii="Times New Roman" w:hAnsi="Times New Roman" w:hint="eastAsia"/>
        </w:rPr>
        <w:t xml:space="preserve"> while not forecasting anything</w:t>
      </w:r>
      <w:r>
        <w:rPr>
          <w:rFonts w:ascii="Times New Roman" w:hAnsi="Times New Roman"/>
        </w:rPr>
        <w:t>; this is the same as</w:t>
      </w:r>
      <w:r>
        <w:rPr>
          <w:rFonts w:ascii="Times New Roman" w:hAnsi="Times New Roman" w:hint="eastAsia"/>
        </w:rPr>
        <w:t xml:space="preserve"> the FTI</w:t>
      </w:r>
      <w:r>
        <w:rPr>
          <w:rFonts w:ascii="Times New Roman" w:hAnsi="Times New Roman"/>
        </w:rPr>
        <w:t>.</w:t>
      </w:r>
      <w:r>
        <w:rPr>
          <w:rFonts w:ascii="Times New Roman" w:hAnsi="Times New Roman" w:hint="eastAsia"/>
        </w:rPr>
        <w:t xml:space="preserve"> Second, </w:t>
      </w:r>
      <w:r>
        <w:rPr>
          <w:rFonts w:ascii="Times New Roman" w:hAnsi="Times New Roman"/>
        </w:rPr>
        <w:t xml:space="preserve">it can continuously tracks sources of </w:t>
      </w:r>
      <w:r>
        <w:rPr>
          <w:rFonts w:ascii="Times New Roman" w:hAnsi="Times New Roman" w:hint="eastAsia"/>
        </w:rPr>
        <w:t xml:space="preserve">systemic </w:t>
      </w:r>
      <w:r>
        <w:rPr>
          <w:rFonts w:ascii="Times New Roman" w:hAnsi="Times New Roman"/>
        </w:rPr>
        <w:t xml:space="preserve">risk which are likely to change from period to period. Although n eigenvectors are statistically derived, these vectors have various economic exposures </w:t>
      </w:r>
      <w:r>
        <w:rPr>
          <w:rFonts w:ascii="Times New Roman" w:hAnsi="Times New Roman" w:hint="eastAsia"/>
        </w:rPr>
        <w:t xml:space="preserve">embedded in </w:t>
      </w:r>
      <w:r>
        <w:rPr>
          <w:rFonts w:ascii="Times New Roman" w:hAnsi="Times New Roman"/>
        </w:rPr>
        <w:t xml:space="preserve">many investments. Rather than identifying and interpreting a particular source of risk and betting on it, the AR is a measure to evaluate whether or not certain sources of </w:t>
      </w:r>
      <w:r>
        <w:rPr>
          <w:rFonts w:ascii="Times New Roman" w:hAnsi="Times New Roman" w:hint="eastAsia"/>
        </w:rPr>
        <w:t xml:space="preserve">a systemic </w:t>
      </w:r>
      <w:r>
        <w:rPr>
          <w:rFonts w:ascii="Times New Roman" w:hAnsi="Times New Roman"/>
        </w:rPr>
        <w:t xml:space="preserve">risk with the </w:t>
      </w:r>
      <w:r>
        <w:rPr>
          <w:rFonts w:ascii="Times New Roman" w:hAnsi="Times New Roman" w:hint="eastAsia"/>
        </w:rPr>
        <w:t>highest</w:t>
      </w:r>
      <w:r>
        <w:rPr>
          <w:rFonts w:ascii="Times New Roman" w:hAnsi="Times New Roman"/>
        </w:rPr>
        <w:t xml:space="preserve"> explanat</w:t>
      </w:r>
      <w:r>
        <w:rPr>
          <w:rFonts w:ascii="Times New Roman" w:hAnsi="Times New Roman" w:hint="eastAsia"/>
        </w:rPr>
        <w:t>ory</w:t>
      </w:r>
      <w:r>
        <w:rPr>
          <w:rFonts w:ascii="Times New Roman" w:hAnsi="Times New Roman"/>
        </w:rPr>
        <w:t xml:space="preserve"> power at a particular time period are becoming more or less </w:t>
      </w:r>
      <w:r>
        <w:rPr>
          <w:rFonts w:ascii="Times New Roman" w:hAnsi="Times New Roman" w:hint="eastAsia"/>
        </w:rPr>
        <w:t>significant</w:t>
      </w:r>
      <w:r>
        <w:rPr>
          <w:rFonts w:ascii="Times New Roman" w:hAnsi="Times New Roman"/>
        </w:rPr>
        <w:t>.</w:t>
      </w:r>
      <w:r>
        <w:rPr>
          <w:rFonts w:ascii="Times New Roman" w:hAnsi="Times New Roman" w:hint="eastAsia"/>
        </w:rPr>
        <w:t xml:space="preserve"> Generally speaking, the estimation of systemic risk is extremely challenging because it is directly unobservable, and its impact on asset prices is </w:t>
      </w:r>
      <w:r>
        <w:rPr>
          <w:rFonts w:ascii="Times New Roman" w:hAnsi="Times New Roman"/>
        </w:rPr>
        <w:t xml:space="preserve">often </w:t>
      </w:r>
      <w:r>
        <w:rPr>
          <w:rFonts w:ascii="Times New Roman" w:hAnsi="Times New Roman" w:hint="eastAsia"/>
        </w:rPr>
        <w:t xml:space="preserve">uncertain. </w:t>
      </w:r>
      <w:r>
        <w:rPr>
          <w:rFonts w:ascii="Times New Roman" w:hAnsi="Times New Roman"/>
        </w:rPr>
        <w:t xml:space="preserve">The AR accounts for the importance of </w:t>
      </w:r>
      <w:r>
        <w:rPr>
          <w:rFonts w:ascii="Times New Roman" w:hAnsi="Times New Roman" w:hint="eastAsia"/>
        </w:rPr>
        <w:t xml:space="preserve">a set of </w:t>
      </w:r>
      <w:r>
        <w:rPr>
          <w:rFonts w:ascii="Times New Roman" w:hAnsi="Times New Roman"/>
        </w:rPr>
        <w:t>investments’ contribution to</w:t>
      </w:r>
      <w:r>
        <w:rPr>
          <w:rFonts w:ascii="Times New Roman" w:hAnsi="Times New Roman" w:hint="eastAsia"/>
        </w:rPr>
        <w:t xml:space="preserve"> a</w:t>
      </w:r>
      <w:r>
        <w:rPr>
          <w:rFonts w:ascii="Times New Roman" w:hAnsi="Times New Roman"/>
        </w:rPr>
        <w:t xml:space="preserve"> systemic risk, whereas </w:t>
      </w:r>
      <w:r>
        <w:rPr>
          <w:rFonts w:ascii="Times New Roman" w:hAnsi="Times New Roman" w:hint="eastAsia"/>
        </w:rPr>
        <w:t xml:space="preserve">other metrics, e.g., </w:t>
      </w:r>
      <w:r>
        <w:rPr>
          <w:rFonts w:ascii="Times New Roman" w:hAnsi="Times New Roman"/>
        </w:rPr>
        <w:t>correlation</w:t>
      </w:r>
      <w:r>
        <w:rPr>
          <w:rFonts w:ascii="Times New Roman" w:hAnsi="Times New Roman" w:hint="eastAsia"/>
        </w:rPr>
        <w:t>s,</w:t>
      </w:r>
      <w:r>
        <w:rPr>
          <w:rFonts w:ascii="Times New Roman" w:hAnsi="Times New Roman"/>
        </w:rPr>
        <w:t xml:space="preserve"> do not.</w:t>
      </w:r>
    </w:p>
    <w:p w14:paraId="158B9EA0" w14:textId="77777777" w:rsidR="004B7A86" w:rsidRDefault="004B7A86" w:rsidP="008F4762">
      <w:pPr>
        <w:pStyle w:val="Body"/>
        <w:rPr>
          <w:rFonts w:ascii="Times New Roman" w:hAnsi="Times New Roman"/>
          <w:b/>
          <w:bCs/>
        </w:rPr>
      </w:pPr>
    </w:p>
    <w:p w14:paraId="067837AD" w14:textId="7EA7A83F" w:rsidR="0041383F" w:rsidRPr="00D76C48" w:rsidRDefault="0041383F" w:rsidP="0041383F">
      <w:pPr>
        <w:pStyle w:val="Body"/>
        <w:rPr>
          <w:rFonts w:ascii="Times New Roman" w:hAnsi="Times New Roman"/>
        </w:rPr>
      </w:pPr>
      <w:r w:rsidRPr="00D76C48">
        <w:rPr>
          <w:rFonts w:ascii="Times New Roman" w:hAnsi="Times New Roman"/>
        </w:rPr>
        <w:t xml:space="preserve">A compact variables space </w:t>
      </w:r>
      <w:r w:rsidR="00F931DC">
        <w:rPr>
          <w:rFonts w:ascii="Times New Roman" w:hAnsi="Times New Roman"/>
        </w:rPr>
        <w:t xml:space="preserve">from the AR perspective </w:t>
      </w:r>
      <w:r w:rsidRPr="00D76C48">
        <w:rPr>
          <w:rFonts w:ascii="Times New Roman" w:hAnsi="Times New Roman"/>
        </w:rPr>
        <w:t xml:space="preserve">does not always lead to a huge change in </w:t>
      </w:r>
      <w:r w:rsidR="005F3785">
        <w:rPr>
          <w:rFonts w:ascii="Times New Roman" w:hAnsi="Times New Roman"/>
        </w:rPr>
        <w:t xml:space="preserve">valuation of an investment instrument </w:t>
      </w:r>
      <w:r w:rsidRPr="00D76C48">
        <w:rPr>
          <w:rFonts w:ascii="Times New Roman" w:hAnsi="Times New Roman"/>
        </w:rPr>
        <w:t xml:space="preserve">or </w:t>
      </w:r>
      <w:r w:rsidR="005F3785">
        <w:rPr>
          <w:rFonts w:ascii="Times New Roman" w:hAnsi="Times New Roman"/>
        </w:rPr>
        <w:t>investments</w:t>
      </w:r>
      <w:r w:rsidRPr="00D76C48">
        <w:rPr>
          <w:rFonts w:ascii="Times New Roman" w:hAnsi="Times New Roman"/>
        </w:rPr>
        <w:t>, but most significant changes in variables, especially asset returns in financial markets, have been preceded by spikes in the AR. This suggests that spikes in the AR are a near necessary, but not sufficient, condition for extreme changes in time-series variables.</w:t>
      </w:r>
    </w:p>
    <w:p w14:paraId="2F8C9AC8" w14:textId="77777777" w:rsidR="001564B7" w:rsidRDefault="001564B7">
      <w:pPr>
        <w:rPr>
          <w:rFonts w:eastAsia="Arial Unicode MS" w:cs="Arial Unicode MS"/>
          <w:b/>
          <w:bCs/>
          <w:color w:val="000000"/>
          <w:sz w:val="22"/>
          <w:szCs w:val="22"/>
          <w:lang w:eastAsia="ja-JP"/>
        </w:rPr>
      </w:pPr>
      <w:r>
        <w:rPr>
          <w:b/>
          <w:bCs/>
        </w:rPr>
        <w:br w:type="page"/>
      </w:r>
    </w:p>
    <w:p w14:paraId="6FA51A3A" w14:textId="6C033FCB" w:rsidR="005958EF" w:rsidRPr="00523173" w:rsidRDefault="00D722FB" w:rsidP="005958EF">
      <w:pPr>
        <w:pStyle w:val="Body"/>
        <w:rPr>
          <w:rFonts w:ascii="Times New Roman" w:eastAsia="Times New Roman" w:hAnsi="Times New Roman" w:cs="Times New Roman"/>
          <w:b/>
          <w:bCs/>
          <w:lang w:val="es-ES_tradnl"/>
        </w:rPr>
      </w:pPr>
      <w:r>
        <w:rPr>
          <w:rFonts w:ascii="Times New Roman" w:hAnsi="Times New Roman"/>
          <w:b/>
          <w:bCs/>
          <w:lang w:val="es-ES_tradnl"/>
        </w:rPr>
        <w:lastRenderedPageBreak/>
        <w:t xml:space="preserve">3. </w:t>
      </w:r>
      <w:r w:rsidR="0030376F">
        <w:rPr>
          <w:rFonts w:ascii="Times New Roman" w:hAnsi="Times New Roman" w:hint="eastAsia"/>
          <w:b/>
          <w:bCs/>
          <w:lang w:val="es-ES_tradnl"/>
        </w:rPr>
        <w:t xml:space="preserve">A </w:t>
      </w:r>
      <w:proofErr w:type="spellStart"/>
      <w:r w:rsidR="00CF6CEA">
        <w:rPr>
          <w:rFonts w:ascii="Times New Roman" w:hAnsi="Times New Roman"/>
          <w:b/>
          <w:bCs/>
          <w:lang w:val="es-ES_tradnl"/>
        </w:rPr>
        <w:t>Hypothetical</w:t>
      </w:r>
      <w:proofErr w:type="spellEnd"/>
      <w:r w:rsidR="00CF6CEA">
        <w:rPr>
          <w:rFonts w:ascii="Times New Roman" w:hAnsi="Times New Roman"/>
          <w:b/>
          <w:bCs/>
          <w:lang w:val="es-ES_tradnl"/>
        </w:rPr>
        <w:t xml:space="preserve"> </w:t>
      </w:r>
      <w:r w:rsidR="002D6441">
        <w:rPr>
          <w:rFonts w:ascii="Times New Roman" w:hAnsi="Times New Roman" w:hint="eastAsia"/>
          <w:b/>
          <w:bCs/>
          <w:lang w:val="es-ES_tradnl"/>
        </w:rPr>
        <w:t xml:space="preserve">Case </w:t>
      </w:r>
      <w:proofErr w:type="spellStart"/>
      <w:r w:rsidR="002D6441">
        <w:rPr>
          <w:rFonts w:ascii="Times New Roman" w:hAnsi="Times New Roman" w:hint="eastAsia"/>
          <w:b/>
          <w:bCs/>
          <w:lang w:val="es-ES_tradnl"/>
        </w:rPr>
        <w:t>Study</w:t>
      </w:r>
      <w:proofErr w:type="spellEnd"/>
    </w:p>
    <w:p w14:paraId="2BEC1B42" w14:textId="14C82D7F" w:rsidR="006C05F2" w:rsidRDefault="006C05F2" w:rsidP="006B3EA1">
      <w:pPr>
        <w:pStyle w:val="Body"/>
        <w:rPr>
          <w:rFonts w:ascii="Times New Roman" w:hAnsi="Times New Roman"/>
        </w:rPr>
      </w:pPr>
    </w:p>
    <w:p w14:paraId="5E861549" w14:textId="77777777" w:rsidR="00466CC9" w:rsidRDefault="00466CC9" w:rsidP="006B3EA1">
      <w:pPr>
        <w:pStyle w:val="Body"/>
        <w:rPr>
          <w:rFonts w:ascii="Times New Roman" w:hAnsi="Times New Roman"/>
        </w:rPr>
      </w:pPr>
    </w:p>
    <w:p w14:paraId="402032CF" w14:textId="695302BE" w:rsidR="00066B78" w:rsidRDefault="00066B78" w:rsidP="00066B78">
      <w:pPr>
        <w:pStyle w:val="Body"/>
        <w:rPr>
          <w:rFonts w:ascii="Times New Roman" w:eastAsia="Times New Roman" w:hAnsi="Times New Roman" w:cs="Times New Roman"/>
          <w:b/>
          <w:bCs/>
        </w:rPr>
      </w:pPr>
      <w:r>
        <w:rPr>
          <w:rFonts w:ascii="Times New Roman" w:hAnsi="Times New Roman"/>
          <w:b/>
          <w:bCs/>
        </w:rPr>
        <w:t xml:space="preserve">3.1. </w:t>
      </w:r>
      <w:r w:rsidR="00195C06">
        <w:rPr>
          <w:rFonts w:ascii="Times New Roman" w:hAnsi="Times New Roman"/>
          <w:b/>
          <w:bCs/>
        </w:rPr>
        <w:t xml:space="preserve">Sample </w:t>
      </w:r>
      <w:r>
        <w:rPr>
          <w:rFonts w:ascii="Times New Roman" w:hAnsi="Times New Roman"/>
          <w:b/>
          <w:bCs/>
        </w:rPr>
        <w:t>Time-Series Data</w:t>
      </w:r>
    </w:p>
    <w:p w14:paraId="57224453" w14:textId="4A7686DA" w:rsidR="00066B78" w:rsidRDefault="00066B78" w:rsidP="006B3EA1">
      <w:pPr>
        <w:pStyle w:val="Body"/>
        <w:rPr>
          <w:rFonts w:ascii="Times New Roman" w:hAnsi="Times New Roman"/>
        </w:rPr>
      </w:pPr>
    </w:p>
    <w:p w14:paraId="1BDE73F1" w14:textId="4520E3C0" w:rsidR="00E05C52" w:rsidRDefault="00195C06" w:rsidP="00E05C52">
      <w:pPr>
        <w:pStyle w:val="Body"/>
        <w:rPr>
          <w:rFonts w:ascii="Times New Roman" w:hAnsi="Times New Roman"/>
        </w:rPr>
      </w:pPr>
      <w:r>
        <w:rPr>
          <w:rFonts w:ascii="Times New Roman" w:hAnsi="Times New Roman"/>
        </w:rPr>
        <w:t>The author generates the following sample data</w:t>
      </w:r>
      <w:r w:rsidR="000C249B">
        <w:rPr>
          <w:rFonts w:ascii="Times New Roman" w:hAnsi="Times New Roman"/>
        </w:rPr>
        <w:t>, rather than real market data,</w:t>
      </w:r>
      <w:r>
        <w:rPr>
          <w:rFonts w:ascii="Times New Roman" w:hAnsi="Times New Roman"/>
        </w:rPr>
        <w:t xml:space="preserve"> </w:t>
      </w:r>
      <w:r w:rsidR="005B1673">
        <w:rPr>
          <w:rFonts w:ascii="Times New Roman" w:hAnsi="Times New Roman"/>
        </w:rPr>
        <w:t xml:space="preserve">to </w:t>
      </w:r>
      <w:r w:rsidR="00A9609E">
        <w:rPr>
          <w:rFonts w:ascii="Times New Roman" w:hAnsi="Times New Roman"/>
        </w:rPr>
        <w:t xml:space="preserve">clearly </w:t>
      </w:r>
      <w:r w:rsidR="005B1673">
        <w:rPr>
          <w:rFonts w:ascii="Times New Roman" w:hAnsi="Times New Roman"/>
        </w:rPr>
        <w:t>illustrate how the FTI, %FTI, MSI, CSI, and AR can be calculated.</w:t>
      </w:r>
    </w:p>
    <w:p w14:paraId="27251646" w14:textId="77777777" w:rsidR="00E05C52" w:rsidRDefault="00E05C52" w:rsidP="00E05C52">
      <w:pPr>
        <w:pStyle w:val="Body"/>
        <w:rPr>
          <w:rFonts w:ascii="Times New Roman" w:hAnsi="Times New Roman"/>
        </w:rPr>
      </w:pPr>
    </w:p>
    <w:p w14:paraId="54D4405D" w14:textId="4F18771C" w:rsidR="00E05C52" w:rsidRPr="00523173" w:rsidRDefault="00E05C52" w:rsidP="002A5931">
      <w:pPr>
        <w:pStyle w:val="Body"/>
        <w:jc w:val="center"/>
        <w:rPr>
          <w:rFonts w:ascii="Times New Roman" w:eastAsiaTheme="minorEastAsia" w:hAnsi="Times New Roman" w:cs="Times New Roman"/>
          <w:b/>
        </w:rPr>
      </w:pPr>
      <w:r>
        <w:rPr>
          <w:rFonts w:ascii="Times New Roman" w:hAnsi="Times New Roman"/>
          <w:b/>
          <w:bCs/>
        </w:rPr>
        <w:t>Table</w:t>
      </w:r>
      <w:r>
        <w:rPr>
          <w:rFonts w:ascii="Times New Roman" w:hAnsi="Times New Roman" w:hint="eastAsia"/>
          <w:b/>
          <w:bCs/>
        </w:rPr>
        <w:t xml:space="preserve"> </w:t>
      </w:r>
      <w:r w:rsidRPr="008E179D">
        <w:rPr>
          <w:rFonts w:ascii="Times New Roman" w:eastAsiaTheme="minorEastAsia" w:hAnsi="Times New Roman" w:cs="Times New Roman" w:hint="eastAsia"/>
          <w:b/>
        </w:rPr>
        <w:t>1</w:t>
      </w:r>
      <w:r>
        <w:rPr>
          <w:rFonts w:ascii="Times New Roman" w:eastAsiaTheme="minorEastAsia" w:hAnsi="Times New Roman" w:cs="Times New Roman" w:hint="eastAsia"/>
          <w:b/>
        </w:rPr>
        <w:t xml:space="preserve">. </w:t>
      </w:r>
      <w:r w:rsidR="00207764">
        <w:rPr>
          <w:rFonts w:ascii="Times New Roman" w:eastAsiaTheme="minorEastAsia" w:hAnsi="Times New Roman" w:cs="Times New Roman"/>
          <w:b/>
        </w:rPr>
        <w:t xml:space="preserve">Sample </w:t>
      </w:r>
      <w:r w:rsidR="000C249B">
        <w:rPr>
          <w:rFonts w:ascii="Times New Roman" w:eastAsiaTheme="minorEastAsia" w:hAnsi="Times New Roman" w:cs="Times New Roman"/>
          <w:b/>
        </w:rPr>
        <w:t>time</w:t>
      </w:r>
      <w:r w:rsidR="00207764">
        <w:rPr>
          <w:rFonts w:ascii="Times New Roman" w:eastAsiaTheme="minorEastAsia" w:hAnsi="Times New Roman" w:cs="Times New Roman"/>
          <w:b/>
        </w:rPr>
        <w:t>-</w:t>
      </w:r>
      <w:r w:rsidR="000C249B">
        <w:rPr>
          <w:rFonts w:ascii="Times New Roman" w:eastAsiaTheme="minorEastAsia" w:hAnsi="Times New Roman" w:cs="Times New Roman"/>
          <w:b/>
        </w:rPr>
        <w:t>series data (before adding extreme returns)</w:t>
      </w:r>
    </w:p>
    <w:tbl>
      <w:tblPr>
        <w:tblStyle w:val="TableGrid"/>
        <w:tblW w:w="5997" w:type="dxa"/>
        <w:jc w:val="center"/>
        <w:tblLayout w:type="fixed"/>
        <w:tblLook w:val="04A0" w:firstRow="1" w:lastRow="0" w:firstColumn="1" w:lastColumn="0" w:noHBand="0" w:noVBand="1"/>
      </w:tblPr>
      <w:tblGrid>
        <w:gridCol w:w="1319"/>
        <w:gridCol w:w="2050"/>
        <w:gridCol w:w="1275"/>
        <w:gridCol w:w="1353"/>
      </w:tblGrid>
      <w:tr w:rsidR="00207764" w14:paraId="79B28867" w14:textId="77777777" w:rsidTr="002A5931">
        <w:trPr>
          <w:jc w:val="center"/>
        </w:trPr>
        <w:tc>
          <w:tcPr>
            <w:tcW w:w="1319" w:type="dxa"/>
          </w:tcPr>
          <w:p w14:paraId="6DB60DD1" w14:textId="6BA924D8" w:rsidR="00207764" w:rsidRPr="009C109C" w:rsidRDefault="007139C7" w:rsidP="005322A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b/>
                <w:bCs/>
              </w:rPr>
            </w:pPr>
            <w:r w:rsidRPr="009C109C">
              <w:rPr>
                <w:rFonts w:ascii="Times New Roman" w:hAnsi="Times New Roman"/>
                <w:b/>
                <w:bCs/>
              </w:rPr>
              <w:t>Column</w:t>
            </w:r>
          </w:p>
        </w:tc>
        <w:tc>
          <w:tcPr>
            <w:tcW w:w="2050" w:type="dxa"/>
          </w:tcPr>
          <w:p w14:paraId="7C3D098D" w14:textId="73825549" w:rsidR="00207764" w:rsidRPr="009C109C" w:rsidRDefault="00207764" w:rsidP="005322A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rPr>
            </w:pPr>
            <w:r w:rsidRPr="009C109C">
              <w:rPr>
                <w:rFonts w:ascii="Times New Roman" w:hAnsi="Times New Roman" w:hint="eastAsia"/>
                <w:b/>
                <w:bCs/>
              </w:rPr>
              <w:t>A</w:t>
            </w:r>
            <w:r w:rsidR="009C109C">
              <w:rPr>
                <w:rFonts w:ascii="Times New Roman" w:hAnsi="Times New Roman"/>
                <w:b/>
                <w:bCs/>
              </w:rPr>
              <w:t xml:space="preserve"> (*4)</w:t>
            </w:r>
          </w:p>
        </w:tc>
        <w:tc>
          <w:tcPr>
            <w:tcW w:w="1275" w:type="dxa"/>
          </w:tcPr>
          <w:p w14:paraId="4CA46586" w14:textId="77777777" w:rsidR="00207764" w:rsidRPr="009C109C" w:rsidRDefault="00207764" w:rsidP="005322A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rPr>
            </w:pPr>
            <w:r w:rsidRPr="009C109C">
              <w:rPr>
                <w:rFonts w:ascii="Times New Roman" w:hAnsi="Times New Roman" w:hint="eastAsia"/>
                <w:b/>
                <w:bCs/>
              </w:rPr>
              <w:t>B</w:t>
            </w:r>
          </w:p>
        </w:tc>
        <w:tc>
          <w:tcPr>
            <w:tcW w:w="1353" w:type="dxa"/>
          </w:tcPr>
          <w:p w14:paraId="59D7B6E5" w14:textId="77777777" w:rsidR="00207764" w:rsidRPr="009C109C" w:rsidRDefault="00207764" w:rsidP="005322A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rPr>
            </w:pPr>
            <w:r w:rsidRPr="009C109C">
              <w:rPr>
                <w:rFonts w:ascii="Times New Roman" w:hAnsi="Times New Roman" w:hint="eastAsia"/>
                <w:b/>
                <w:bCs/>
              </w:rPr>
              <w:t>C</w:t>
            </w:r>
          </w:p>
        </w:tc>
      </w:tr>
      <w:tr w:rsidR="00EF33F1" w14:paraId="0830B84B" w14:textId="77777777" w:rsidTr="002A5931">
        <w:trPr>
          <w:jc w:val="center"/>
        </w:trPr>
        <w:tc>
          <w:tcPr>
            <w:tcW w:w="1319" w:type="dxa"/>
          </w:tcPr>
          <w:p w14:paraId="5127D9F1" w14:textId="479834AE" w:rsidR="00EF33F1" w:rsidRPr="009C109C" w:rsidRDefault="009C109C" w:rsidP="00EF33F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b/>
                <w:bCs/>
              </w:rPr>
            </w:pPr>
            <w:r>
              <w:rPr>
                <w:rFonts w:ascii="Times New Roman" w:hAnsi="Times New Roman"/>
                <w:b/>
                <w:bCs/>
              </w:rPr>
              <w:t>Day</w:t>
            </w:r>
            <w:r w:rsidRPr="00F9210A">
              <w:rPr>
                <w:rFonts w:ascii="Times New Roman" w:hAnsi="Times New Roman"/>
                <w:b/>
                <w:bCs/>
              </w:rPr>
              <w:t xml:space="preserve"> </w:t>
            </w:r>
            <w:r w:rsidRPr="00F9210A">
              <w:rPr>
                <w:rFonts w:ascii="Times New Roman" w:hAnsi="Times New Roman" w:hint="eastAsia"/>
                <w:b/>
                <w:bCs/>
              </w:rPr>
              <w:t>(</w:t>
            </w:r>
            <w:r w:rsidRPr="00F9210A">
              <w:rPr>
                <w:rFonts w:ascii="Times New Roman" w:hAnsi="Times New Roman"/>
                <w:b/>
                <w:bCs/>
              </w:rPr>
              <w:t>*</w:t>
            </w:r>
            <w:r>
              <w:rPr>
                <w:rFonts w:ascii="Times New Roman" w:hAnsi="Times New Roman"/>
                <w:b/>
                <w:bCs/>
              </w:rPr>
              <w:t>1</w:t>
            </w:r>
            <w:r w:rsidRPr="00F9210A">
              <w:rPr>
                <w:rFonts w:ascii="Times New Roman" w:hAnsi="Times New Roman" w:hint="eastAsia"/>
                <w:b/>
                <w:bCs/>
              </w:rPr>
              <w:t>)</w:t>
            </w:r>
          </w:p>
        </w:tc>
        <w:tc>
          <w:tcPr>
            <w:tcW w:w="2050" w:type="dxa"/>
          </w:tcPr>
          <w:p w14:paraId="00E0DC94" w14:textId="75BC8A08" w:rsidR="00EF33F1" w:rsidRDefault="00267B92" w:rsidP="009C109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hint="eastAsia"/>
              </w:rPr>
              <w:t>1</w:t>
            </w:r>
            <w:r>
              <w:rPr>
                <w:rFonts w:ascii="Times New Roman" w:hAnsi="Times New Roman"/>
              </w:rPr>
              <w:t>,250</w:t>
            </w:r>
          </w:p>
        </w:tc>
        <w:tc>
          <w:tcPr>
            <w:tcW w:w="1275" w:type="dxa"/>
          </w:tcPr>
          <w:p w14:paraId="4D7ACE11" w14:textId="47BED956" w:rsidR="00EF33F1" w:rsidRDefault="009C109C" w:rsidP="00B46ACD">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hint="eastAsia"/>
              </w:rPr>
              <w:t>1</w:t>
            </w:r>
            <w:r>
              <w:rPr>
                <w:rFonts w:ascii="Times New Roman" w:hAnsi="Times New Roman"/>
              </w:rPr>
              <w:t>,250</w:t>
            </w:r>
          </w:p>
        </w:tc>
        <w:tc>
          <w:tcPr>
            <w:tcW w:w="1353" w:type="dxa"/>
          </w:tcPr>
          <w:p w14:paraId="7B4033C5" w14:textId="7FA48783" w:rsidR="00EF33F1" w:rsidRDefault="009C109C" w:rsidP="00B46ACD">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hint="eastAsia"/>
              </w:rPr>
              <w:t>1</w:t>
            </w:r>
            <w:r>
              <w:rPr>
                <w:rFonts w:ascii="Times New Roman" w:hAnsi="Times New Roman"/>
              </w:rPr>
              <w:t>,250</w:t>
            </w:r>
          </w:p>
        </w:tc>
      </w:tr>
      <w:tr w:rsidR="00A92DC9" w14:paraId="24F85C68" w14:textId="77777777" w:rsidTr="002A5931">
        <w:trPr>
          <w:jc w:val="center"/>
        </w:trPr>
        <w:tc>
          <w:tcPr>
            <w:tcW w:w="1319" w:type="dxa"/>
          </w:tcPr>
          <w:p w14:paraId="7C8B2740" w14:textId="167C77A5" w:rsidR="00A92DC9" w:rsidRDefault="00A92DC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sidRPr="00F9210A">
              <w:rPr>
                <w:rFonts w:ascii="Times New Roman" w:hAnsi="Times New Roman" w:hint="eastAsia"/>
                <w:b/>
                <w:bCs/>
              </w:rPr>
              <w:t>Mean</w:t>
            </w:r>
          </w:p>
        </w:tc>
        <w:tc>
          <w:tcPr>
            <w:tcW w:w="2050" w:type="dxa"/>
          </w:tcPr>
          <w:p w14:paraId="016DCC7F" w14:textId="25744A1B" w:rsidR="00A92DC9" w:rsidRDefault="00B46ACD"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F9210A">
              <w:rPr>
                <w:rFonts w:ascii="Times New Roman" w:hAnsi="Times New Roman" w:hint="eastAsia"/>
                <w:b/>
                <w:bCs/>
              </w:rPr>
              <w:t>(</w:t>
            </w:r>
            <w:r w:rsidRPr="00F9210A">
              <w:rPr>
                <w:rFonts w:ascii="Times New Roman" w:hAnsi="Times New Roman"/>
                <w:b/>
                <w:bCs/>
              </w:rPr>
              <w:t>*</w:t>
            </w:r>
            <w:r>
              <w:rPr>
                <w:rFonts w:ascii="Times New Roman" w:hAnsi="Times New Roman"/>
                <w:b/>
                <w:bCs/>
              </w:rPr>
              <w:t>2</w:t>
            </w:r>
            <w:r w:rsidRPr="00F9210A">
              <w:rPr>
                <w:rFonts w:ascii="Times New Roman" w:hAnsi="Times New Roman" w:hint="eastAsia"/>
                <w:b/>
                <w:bCs/>
              </w:rPr>
              <w:t>)</w:t>
            </w:r>
            <w:r>
              <w:rPr>
                <w:rFonts w:ascii="Times New Roman" w:hAnsi="Times New Roman"/>
                <w:b/>
                <w:bCs/>
              </w:rPr>
              <w:t xml:space="preserve"> </w:t>
            </w:r>
            <w:r w:rsidR="00A92DC9" w:rsidRPr="00106833">
              <w:rPr>
                <w:rFonts w:ascii="Times New Roman" w:hAnsi="Times New Roman"/>
              </w:rPr>
              <w:t>0.10/(250)</w:t>
            </w:r>
            <w:r w:rsidR="00A92DC9">
              <w:rPr>
                <w:rFonts w:ascii="Times New Roman" w:hAnsi="Times New Roman"/>
              </w:rPr>
              <w:t>^</w:t>
            </w:r>
            <w:r w:rsidR="00A92DC9" w:rsidRPr="00106833">
              <w:rPr>
                <w:rFonts w:ascii="Times New Roman" w:hAnsi="Times New Roman"/>
              </w:rPr>
              <w:t>0.50</w:t>
            </w:r>
          </w:p>
        </w:tc>
        <w:tc>
          <w:tcPr>
            <w:tcW w:w="1275" w:type="dxa"/>
          </w:tcPr>
          <w:p w14:paraId="6C4ADC8E" w14:textId="1155001F" w:rsidR="00A92DC9" w:rsidRDefault="003109F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b/>
                <w:bCs/>
              </w:rPr>
              <w:t>(*5)</w:t>
            </w:r>
          </w:p>
        </w:tc>
        <w:tc>
          <w:tcPr>
            <w:tcW w:w="1353" w:type="dxa"/>
          </w:tcPr>
          <w:p w14:paraId="0EFC2B2D" w14:textId="4F65E1AC" w:rsidR="00A92DC9" w:rsidRDefault="003109F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b/>
                <w:bCs/>
              </w:rPr>
              <w:t>(*6)</w:t>
            </w:r>
          </w:p>
        </w:tc>
      </w:tr>
      <w:tr w:rsidR="00A92DC9" w14:paraId="47BB419D" w14:textId="77777777" w:rsidTr="002A5931">
        <w:trPr>
          <w:jc w:val="center"/>
        </w:trPr>
        <w:tc>
          <w:tcPr>
            <w:tcW w:w="1319" w:type="dxa"/>
          </w:tcPr>
          <w:p w14:paraId="66FDBF98" w14:textId="2B234DB6" w:rsidR="00A92DC9" w:rsidRDefault="00A92DC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sidRPr="00F9210A">
              <w:rPr>
                <w:rFonts w:ascii="Times New Roman" w:hAnsi="Times New Roman" w:hint="eastAsia"/>
                <w:b/>
                <w:bCs/>
              </w:rPr>
              <w:t>SD</w:t>
            </w:r>
          </w:p>
        </w:tc>
        <w:tc>
          <w:tcPr>
            <w:tcW w:w="2050" w:type="dxa"/>
          </w:tcPr>
          <w:p w14:paraId="2FAC24CE" w14:textId="6FB401DE" w:rsidR="00A92DC9" w:rsidRDefault="00B46ACD"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F9210A">
              <w:rPr>
                <w:rFonts w:ascii="Times New Roman" w:hAnsi="Times New Roman" w:hint="eastAsia"/>
                <w:b/>
                <w:bCs/>
              </w:rPr>
              <w:t>(</w:t>
            </w:r>
            <w:r w:rsidRPr="00F9210A">
              <w:rPr>
                <w:rFonts w:ascii="Times New Roman" w:hAnsi="Times New Roman"/>
                <w:b/>
                <w:bCs/>
              </w:rPr>
              <w:t>*</w:t>
            </w:r>
            <w:r>
              <w:rPr>
                <w:rFonts w:ascii="Times New Roman" w:hAnsi="Times New Roman"/>
                <w:b/>
                <w:bCs/>
              </w:rPr>
              <w:t>3</w:t>
            </w:r>
            <w:r w:rsidRPr="00F9210A">
              <w:rPr>
                <w:rFonts w:ascii="Times New Roman" w:hAnsi="Times New Roman" w:hint="eastAsia"/>
                <w:b/>
                <w:bCs/>
              </w:rPr>
              <w:t>)</w:t>
            </w:r>
            <w:r>
              <w:rPr>
                <w:rFonts w:ascii="Times New Roman" w:hAnsi="Times New Roman"/>
                <w:b/>
                <w:bCs/>
              </w:rPr>
              <w:t xml:space="preserve"> </w:t>
            </w:r>
            <w:r w:rsidR="00A92DC9" w:rsidRPr="00106833">
              <w:rPr>
                <w:rFonts w:ascii="Times New Roman" w:hAnsi="Times New Roman"/>
              </w:rPr>
              <w:t>0.</w:t>
            </w:r>
            <w:r w:rsidR="00A92DC9">
              <w:rPr>
                <w:rFonts w:ascii="Times New Roman" w:hAnsi="Times New Roman"/>
              </w:rPr>
              <w:t>2</w:t>
            </w:r>
            <w:r w:rsidR="00A92DC9" w:rsidRPr="00106833">
              <w:rPr>
                <w:rFonts w:ascii="Times New Roman" w:hAnsi="Times New Roman"/>
              </w:rPr>
              <w:t>0/(250)</w:t>
            </w:r>
            <w:r w:rsidR="00A92DC9">
              <w:rPr>
                <w:rFonts w:ascii="Times New Roman" w:hAnsi="Times New Roman"/>
              </w:rPr>
              <w:t>^</w:t>
            </w:r>
            <w:r w:rsidR="00A92DC9" w:rsidRPr="00106833">
              <w:rPr>
                <w:rFonts w:ascii="Times New Roman" w:hAnsi="Times New Roman"/>
              </w:rPr>
              <w:t>0.50</w:t>
            </w:r>
          </w:p>
        </w:tc>
        <w:tc>
          <w:tcPr>
            <w:tcW w:w="1275" w:type="dxa"/>
          </w:tcPr>
          <w:p w14:paraId="7A0CAC9A" w14:textId="21E37F4E" w:rsidR="00A92DC9" w:rsidRDefault="003109F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b/>
                <w:bCs/>
              </w:rPr>
              <w:t>(*5)</w:t>
            </w:r>
          </w:p>
        </w:tc>
        <w:tc>
          <w:tcPr>
            <w:tcW w:w="1353" w:type="dxa"/>
          </w:tcPr>
          <w:p w14:paraId="534691DF" w14:textId="34E3637B" w:rsidR="00A92DC9" w:rsidRDefault="003109F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b/>
                <w:bCs/>
              </w:rPr>
              <w:t>(*6)</w:t>
            </w:r>
          </w:p>
        </w:tc>
      </w:tr>
    </w:tbl>
    <w:p w14:paraId="2A932D9D" w14:textId="00C93C15" w:rsidR="00A92DC9" w:rsidRDefault="00E05C52" w:rsidP="00E05C52">
      <w:pPr>
        <w:pStyle w:val="Body"/>
        <w:rPr>
          <w:rFonts w:ascii="Times New Roman" w:hAnsi="Times New Roman"/>
        </w:rPr>
      </w:pPr>
      <w:r w:rsidRPr="009C6FBB">
        <w:rPr>
          <w:rFonts w:ascii="Times New Roman" w:hAnsi="Times New Roman" w:hint="eastAsia"/>
          <w:b/>
          <w:bCs/>
        </w:rPr>
        <w:t>(</w:t>
      </w:r>
      <w:r w:rsidRPr="009C6FBB">
        <w:rPr>
          <w:rFonts w:ascii="Times New Roman" w:hAnsi="Times New Roman"/>
          <w:b/>
          <w:bCs/>
        </w:rPr>
        <w:t>*1</w:t>
      </w:r>
      <w:r w:rsidRPr="009C6FBB">
        <w:rPr>
          <w:rFonts w:ascii="Times New Roman" w:hAnsi="Times New Roman" w:hint="eastAsia"/>
          <w:b/>
          <w:bCs/>
        </w:rPr>
        <w:t>)</w:t>
      </w:r>
      <w:r>
        <w:rPr>
          <w:rFonts w:ascii="Times New Roman" w:hAnsi="Times New Roman"/>
        </w:rPr>
        <w:t xml:space="preserve"> </w:t>
      </w:r>
      <w:r w:rsidR="00267B92">
        <w:rPr>
          <w:rFonts w:ascii="Times New Roman" w:hAnsi="Times New Roman"/>
        </w:rPr>
        <w:t>Number of data points in days</w:t>
      </w:r>
    </w:p>
    <w:p w14:paraId="7362DF37" w14:textId="20F6B3C3" w:rsidR="00E05C52" w:rsidRDefault="00A92DC9" w:rsidP="00E05C52">
      <w:pPr>
        <w:pStyle w:val="Body"/>
        <w:rPr>
          <w:rFonts w:ascii="Times New Roman" w:hAnsi="Times New Roman"/>
        </w:rPr>
      </w:pPr>
      <w:r w:rsidRPr="009C6FBB">
        <w:rPr>
          <w:rFonts w:ascii="Times New Roman" w:hAnsi="Times New Roman" w:hint="eastAsia"/>
          <w:b/>
          <w:bCs/>
        </w:rPr>
        <w:t>(</w:t>
      </w:r>
      <w:r w:rsidRPr="009C6FBB">
        <w:rPr>
          <w:rFonts w:ascii="Times New Roman" w:hAnsi="Times New Roman"/>
          <w:b/>
          <w:bCs/>
        </w:rPr>
        <w:t>*2</w:t>
      </w:r>
      <w:r w:rsidRPr="009C6FBB">
        <w:rPr>
          <w:rFonts w:ascii="Times New Roman" w:hAnsi="Times New Roman" w:hint="eastAsia"/>
          <w:b/>
          <w:bCs/>
        </w:rPr>
        <w:t>)</w:t>
      </w:r>
      <w:r>
        <w:rPr>
          <w:rFonts w:ascii="Times New Roman" w:hAnsi="Times New Roman"/>
        </w:rPr>
        <w:t xml:space="preserve"> </w:t>
      </w:r>
      <w:r w:rsidR="00E05C52">
        <w:rPr>
          <w:rFonts w:ascii="Times New Roman" w:hAnsi="Times New Roman"/>
        </w:rPr>
        <w:t xml:space="preserve">Mean of </w:t>
      </w:r>
      <w:r w:rsidR="00CE27E7">
        <w:rPr>
          <w:rFonts w:ascii="Times New Roman" w:hAnsi="Times New Roman"/>
        </w:rPr>
        <w:t xml:space="preserve">absolute </w:t>
      </w:r>
      <w:r w:rsidR="00E05C52">
        <w:rPr>
          <w:rFonts w:ascii="Times New Roman" w:hAnsi="Times New Roman"/>
        </w:rPr>
        <w:t>returns, Daily</w:t>
      </w:r>
      <w:r w:rsidR="00882E3A">
        <w:rPr>
          <w:rFonts w:ascii="Times New Roman" w:hAnsi="Times New Roman"/>
        </w:rPr>
        <w:t>. Days per annum is considered to be 250 here.</w:t>
      </w:r>
      <w:r w:rsidR="00DA324B">
        <w:rPr>
          <w:rFonts w:ascii="Times New Roman" w:hAnsi="Times New Roman"/>
        </w:rPr>
        <w:t xml:space="preserve"> </w:t>
      </w:r>
      <w:r w:rsidR="000C249B">
        <w:rPr>
          <w:rFonts w:ascii="Times New Roman" w:hAnsi="Times New Roman"/>
        </w:rPr>
        <w:t>The average a</w:t>
      </w:r>
      <w:r w:rsidR="00DA324B">
        <w:rPr>
          <w:rFonts w:ascii="Times New Roman" w:hAnsi="Times New Roman"/>
        </w:rPr>
        <w:t xml:space="preserve">nnual </w:t>
      </w:r>
      <w:r w:rsidR="000C249B">
        <w:rPr>
          <w:rFonts w:ascii="Times New Roman" w:hAnsi="Times New Roman"/>
        </w:rPr>
        <w:t xml:space="preserve">return </w:t>
      </w:r>
      <w:r w:rsidR="005920DA">
        <w:rPr>
          <w:rFonts w:ascii="Times New Roman" w:hAnsi="Times New Roman"/>
        </w:rPr>
        <w:t>is 0.10 = 10%.</w:t>
      </w:r>
    </w:p>
    <w:p w14:paraId="59A1F5E8" w14:textId="0468FF1C" w:rsidR="00492303" w:rsidRDefault="00A92DC9" w:rsidP="00492303">
      <w:pPr>
        <w:pStyle w:val="Body"/>
        <w:rPr>
          <w:rFonts w:ascii="Times New Roman" w:hAnsi="Times New Roman"/>
        </w:rPr>
      </w:pPr>
      <w:r w:rsidRPr="009C6FBB">
        <w:rPr>
          <w:rFonts w:ascii="Times New Roman" w:hAnsi="Times New Roman"/>
          <w:b/>
          <w:bCs/>
        </w:rPr>
        <w:t>(*3)</w:t>
      </w:r>
      <w:r>
        <w:rPr>
          <w:rFonts w:ascii="Times New Roman" w:hAnsi="Times New Roman"/>
        </w:rPr>
        <w:t xml:space="preserve"> </w:t>
      </w:r>
      <w:r w:rsidR="00E05C52">
        <w:rPr>
          <w:rFonts w:ascii="Times New Roman" w:hAnsi="Times New Roman"/>
        </w:rPr>
        <w:t xml:space="preserve">Standard deviation of </w:t>
      </w:r>
      <w:r w:rsidR="00DA3374">
        <w:rPr>
          <w:rFonts w:ascii="Times New Roman" w:hAnsi="Times New Roman"/>
        </w:rPr>
        <w:t xml:space="preserve">absolute </w:t>
      </w:r>
      <w:r w:rsidR="00E05C52">
        <w:rPr>
          <w:rFonts w:ascii="Times New Roman" w:hAnsi="Times New Roman"/>
        </w:rPr>
        <w:t>returns, Daily</w:t>
      </w:r>
      <w:r w:rsidR="00D16E15">
        <w:rPr>
          <w:rFonts w:ascii="Times New Roman" w:hAnsi="Times New Roman"/>
        </w:rPr>
        <w:t>.</w:t>
      </w:r>
      <w:r w:rsidR="00492303" w:rsidRPr="00492303">
        <w:rPr>
          <w:rFonts w:ascii="Times New Roman" w:hAnsi="Times New Roman"/>
        </w:rPr>
        <w:t xml:space="preserve"> </w:t>
      </w:r>
      <w:r w:rsidR="00492303">
        <w:rPr>
          <w:rFonts w:ascii="Times New Roman" w:hAnsi="Times New Roman"/>
        </w:rPr>
        <w:t>The annualized standard deviation is 0.20 = 20%.</w:t>
      </w:r>
    </w:p>
    <w:p w14:paraId="70C954AB" w14:textId="0E17FF8D" w:rsidR="00E05C52" w:rsidRDefault="009C109C" w:rsidP="00E05C52">
      <w:pPr>
        <w:pStyle w:val="Body"/>
        <w:rPr>
          <w:rFonts w:ascii="Times New Roman" w:hAnsi="Times New Roman"/>
        </w:rPr>
      </w:pPr>
      <w:r w:rsidRPr="009C6FBB">
        <w:rPr>
          <w:rFonts w:ascii="Times New Roman" w:hAnsi="Times New Roman" w:hint="eastAsia"/>
          <w:b/>
          <w:bCs/>
        </w:rPr>
        <w:t>(</w:t>
      </w:r>
      <w:r w:rsidRPr="009C6FBB">
        <w:rPr>
          <w:rFonts w:ascii="Times New Roman" w:hAnsi="Times New Roman"/>
          <w:b/>
          <w:bCs/>
        </w:rPr>
        <w:t>*4)</w:t>
      </w:r>
      <w:r>
        <w:rPr>
          <w:rFonts w:ascii="Times New Roman" w:hAnsi="Times New Roman"/>
        </w:rPr>
        <w:t xml:space="preserve"> This time-data series is generated by using NumPy, a library for the Python programming language.</w:t>
      </w:r>
    </w:p>
    <w:p w14:paraId="72FE8CED" w14:textId="789B2046" w:rsidR="009C109C" w:rsidRDefault="007D548D" w:rsidP="00E05C52">
      <w:pPr>
        <w:pStyle w:val="Body"/>
        <w:rPr>
          <w:rFonts w:ascii="Times New Roman" w:hAnsi="Times New Roman"/>
        </w:rPr>
      </w:pPr>
      <w:r w:rsidRPr="00722463">
        <w:rPr>
          <w:rFonts w:ascii="Times New Roman" w:hAnsi="Times New Roman" w:hint="eastAsia"/>
          <w:b/>
          <w:bCs/>
        </w:rPr>
        <w:t>(</w:t>
      </w:r>
      <w:r w:rsidRPr="00722463">
        <w:rPr>
          <w:rFonts w:ascii="Times New Roman" w:hAnsi="Times New Roman"/>
          <w:b/>
          <w:bCs/>
        </w:rPr>
        <w:t>*</w:t>
      </w:r>
      <w:r>
        <w:rPr>
          <w:rFonts w:ascii="Times New Roman" w:hAnsi="Times New Roman"/>
          <w:b/>
          <w:bCs/>
        </w:rPr>
        <w:t>5</w:t>
      </w:r>
      <w:r w:rsidRPr="00722463">
        <w:rPr>
          <w:rFonts w:ascii="Times New Roman" w:hAnsi="Times New Roman"/>
          <w:b/>
          <w:bCs/>
        </w:rPr>
        <w:t>)</w:t>
      </w:r>
      <w:r>
        <w:rPr>
          <w:rFonts w:ascii="Times New Roman" w:hAnsi="Times New Roman"/>
          <w:b/>
          <w:bCs/>
        </w:rPr>
        <w:t xml:space="preserve"> </w:t>
      </w:r>
      <w:r w:rsidRPr="009C6FBB">
        <w:rPr>
          <w:rFonts w:ascii="Times New Roman" w:hAnsi="Times New Roman"/>
        </w:rPr>
        <w:t>B = 1.20 * A + (random value from a normal distribution with the mean=0 and standard deviation=0.05 per annum)</w:t>
      </w:r>
    </w:p>
    <w:p w14:paraId="42126EC7" w14:textId="49A5CC4A" w:rsidR="007D548D" w:rsidRDefault="007D548D" w:rsidP="00E05C52">
      <w:pPr>
        <w:pStyle w:val="Body"/>
        <w:rPr>
          <w:rFonts w:ascii="Times New Roman" w:hAnsi="Times New Roman"/>
        </w:rPr>
      </w:pPr>
      <w:r w:rsidRPr="00722463">
        <w:rPr>
          <w:rFonts w:ascii="Times New Roman" w:hAnsi="Times New Roman" w:hint="eastAsia"/>
          <w:b/>
          <w:bCs/>
        </w:rPr>
        <w:t>(</w:t>
      </w:r>
      <w:r w:rsidRPr="00722463">
        <w:rPr>
          <w:rFonts w:ascii="Times New Roman" w:hAnsi="Times New Roman"/>
          <w:b/>
          <w:bCs/>
        </w:rPr>
        <w:t>*</w:t>
      </w:r>
      <w:r>
        <w:rPr>
          <w:rFonts w:ascii="Times New Roman" w:hAnsi="Times New Roman"/>
          <w:b/>
          <w:bCs/>
        </w:rPr>
        <w:t>6</w:t>
      </w:r>
      <w:r w:rsidRPr="00722463">
        <w:rPr>
          <w:rFonts w:ascii="Times New Roman" w:hAnsi="Times New Roman"/>
          <w:b/>
          <w:bCs/>
        </w:rPr>
        <w:t>)</w:t>
      </w:r>
      <w:r w:rsidR="00D03F90" w:rsidRPr="00D03F90">
        <w:rPr>
          <w:rFonts w:ascii="Times New Roman" w:hAnsi="Times New Roman"/>
        </w:rPr>
        <w:t xml:space="preserve"> </w:t>
      </w:r>
      <w:r w:rsidR="00D03F90">
        <w:rPr>
          <w:rFonts w:ascii="Times New Roman" w:hAnsi="Times New Roman"/>
        </w:rPr>
        <w:t>C</w:t>
      </w:r>
      <w:r w:rsidR="00D03F90" w:rsidRPr="00722463">
        <w:rPr>
          <w:rFonts w:ascii="Times New Roman" w:hAnsi="Times New Roman"/>
        </w:rPr>
        <w:t xml:space="preserve"> = </w:t>
      </w:r>
      <w:r w:rsidR="00D03F90">
        <w:rPr>
          <w:rFonts w:ascii="Times New Roman" w:hAnsi="Times New Roman"/>
        </w:rPr>
        <w:t>0</w:t>
      </w:r>
      <w:r w:rsidR="00D03F90" w:rsidRPr="00722463">
        <w:rPr>
          <w:rFonts w:ascii="Times New Roman" w:hAnsi="Times New Roman"/>
        </w:rPr>
        <w:t>.</w:t>
      </w:r>
      <w:r w:rsidR="00D03F90">
        <w:rPr>
          <w:rFonts w:ascii="Times New Roman" w:hAnsi="Times New Roman"/>
        </w:rPr>
        <w:t>8</w:t>
      </w:r>
      <w:r w:rsidR="00D03F90" w:rsidRPr="00722463">
        <w:rPr>
          <w:rFonts w:ascii="Times New Roman" w:hAnsi="Times New Roman"/>
        </w:rPr>
        <w:t>0 * A + (random value from a normal distribution with the mean=0 and standard deviation=0.05 per annum)</w:t>
      </w:r>
    </w:p>
    <w:p w14:paraId="5C4A49B6" w14:textId="77777777" w:rsidR="007D548D" w:rsidRDefault="007D548D" w:rsidP="00E05C52">
      <w:pPr>
        <w:pStyle w:val="Body"/>
        <w:rPr>
          <w:rFonts w:ascii="Times New Roman" w:hAnsi="Times New Roman"/>
        </w:rPr>
      </w:pPr>
    </w:p>
    <w:p w14:paraId="76C22020" w14:textId="14D8ADAB" w:rsidR="00E05C52" w:rsidRPr="00523173" w:rsidRDefault="00E05C52" w:rsidP="002A5931">
      <w:pPr>
        <w:pStyle w:val="Body"/>
        <w:jc w:val="center"/>
        <w:rPr>
          <w:rFonts w:ascii="Times New Roman" w:eastAsiaTheme="minorEastAsia" w:hAnsi="Times New Roman" w:cs="Times New Roman"/>
          <w:b/>
        </w:rPr>
      </w:pPr>
      <w:r>
        <w:rPr>
          <w:rFonts w:ascii="Times New Roman" w:hAnsi="Times New Roman"/>
          <w:b/>
          <w:bCs/>
        </w:rPr>
        <w:t>Table</w:t>
      </w:r>
      <w:r>
        <w:rPr>
          <w:rFonts w:ascii="Times New Roman" w:hAnsi="Times New Roman" w:hint="eastAsia"/>
          <w:b/>
          <w:bCs/>
        </w:rPr>
        <w:t xml:space="preserve"> </w:t>
      </w:r>
      <w:r>
        <w:rPr>
          <w:rFonts w:ascii="Times New Roman" w:eastAsiaTheme="minorEastAsia" w:hAnsi="Times New Roman" w:cs="Times New Roman"/>
          <w:b/>
        </w:rPr>
        <w:t>2</w:t>
      </w:r>
      <w:r>
        <w:rPr>
          <w:rFonts w:ascii="Times New Roman" w:eastAsiaTheme="minorEastAsia" w:hAnsi="Times New Roman" w:cs="Times New Roman" w:hint="eastAsia"/>
          <w:b/>
        </w:rPr>
        <w:t xml:space="preserve">. </w:t>
      </w:r>
      <w:r w:rsidR="00167D9E">
        <w:rPr>
          <w:rFonts w:ascii="Times New Roman" w:eastAsiaTheme="minorEastAsia" w:hAnsi="Times New Roman" w:cs="Times New Roman"/>
          <w:b/>
        </w:rPr>
        <w:t>How extreme returns are added</w:t>
      </w:r>
      <w:r w:rsidR="00167D9E" w:rsidRPr="00167D9E">
        <w:rPr>
          <w:rFonts w:ascii="Times New Roman" w:eastAsiaTheme="minorEastAsia" w:hAnsi="Times New Roman" w:cs="Times New Roman"/>
          <w:b/>
        </w:rPr>
        <w:t xml:space="preserve"> </w:t>
      </w:r>
      <w:r w:rsidR="00167D9E">
        <w:rPr>
          <w:rFonts w:ascii="Times New Roman" w:eastAsiaTheme="minorEastAsia" w:hAnsi="Times New Roman" w:cs="Times New Roman"/>
          <w:b/>
        </w:rPr>
        <w:t>to the time-series data A)</w:t>
      </w:r>
    </w:p>
    <w:tbl>
      <w:tblPr>
        <w:tblStyle w:val="TableGrid"/>
        <w:tblW w:w="3794" w:type="dxa"/>
        <w:jc w:val="center"/>
        <w:tblLayout w:type="fixed"/>
        <w:tblLook w:val="04A0" w:firstRow="1" w:lastRow="0" w:firstColumn="1" w:lastColumn="0" w:noHBand="0" w:noVBand="1"/>
      </w:tblPr>
      <w:tblGrid>
        <w:gridCol w:w="1460"/>
        <w:gridCol w:w="2334"/>
      </w:tblGrid>
      <w:tr w:rsidR="00167D9E" w:rsidRPr="00D31DA8" w14:paraId="00FAFB5A" w14:textId="77777777" w:rsidTr="00292C13">
        <w:trPr>
          <w:jc w:val="center"/>
        </w:trPr>
        <w:tc>
          <w:tcPr>
            <w:tcW w:w="1460" w:type="dxa"/>
          </w:tcPr>
          <w:p w14:paraId="10575D25" w14:textId="0D4CAE6B" w:rsidR="00167D9E" w:rsidRPr="008F416B" w:rsidRDefault="00BF73F0"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rPr>
            </w:pPr>
            <w:r w:rsidRPr="008F416B">
              <w:rPr>
                <w:rFonts w:ascii="Times New Roman" w:hAnsi="Times New Roman" w:hint="eastAsia"/>
                <w:b/>
                <w:bCs/>
              </w:rPr>
              <w:t>D</w:t>
            </w:r>
            <w:r w:rsidRPr="008F416B">
              <w:rPr>
                <w:rFonts w:ascii="Times New Roman" w:hAnsi="Times New Roman"/>
                <w:b/>
                <w:bCs/>
              </w:rPr>
              <w:t>ays (*7)</w:t>
            </w:r>
          </w:p>
        </w:tc>
        <w:tc>
          <w:tcPr>
            <w:tcW w:w="2334" w:type="dxa"/>
          </w:tcPr>
          <w:p w14:paraId="029D0F1D" w14:textId="77777777" w:rsidR="00167D9E" w:rsidRPr="009C6FBB" w:rsidRDefault="00167D9E"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rPr>
            </w:pPr>
            <w:r w:rsidRPr="009C6FBB">
              <w:rPr>
                <w:rFonts w:ascii="Times New Roman" w:hAnsi="Times New Roman" w:hint="eastAsia"/>
                <w:b/>
                <w:bCs/>
              </w:rPr>
              <w:t>A</w:t>
            </w:r>
          </w:p>
        </w:tc>
      </w:tr>
      <w:tr w:rsidR="00167D9E" w14:paraId="6EA96382" w14:textId="77777777" w:rsidTr="00292C13">
        <w:trPr>
          <w:jc w:val="center"/>
        </w:trPr>
        <w:tc>
          <w:tcPr>
            <w:tcW w:w="1460" w:type="dxa"/>
          </w:tcPr>
          <w:p w14:paraId="37895774" w14:textId="578B3536" w:rsidR="00167D9E" w:rsidRDefault="004C5BD7"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500-519</w:t>
            </w:r>
          </w:p>
        </w:tc>
        <w:tc>
          <w:tcPr>
            <w:tcW w:w="2334" w:type="dxa"/>
          </w:tcPr>
          <w:p w14:paraId="2AECD9FB" w14:textId="6D1FBDE1" w:rsidR="00167D9E" w:rsidRPr="00437C50" w:rsidRDefault="008B0736"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sidRPr="00722463">
              <w:rPr>
                <w:rFonts w:ascii="Times New Roman" w:hAnsi="Times New Roman"/>
                <w:b/>
                <w:bCs/>
              </w:rPr>
              <w:t xml:space="preserve">(*8) </w:t>
            </w:r>
            <w:r w:rsidR="007172AF">
              <w:rPr>
                <w:rFonts w:ascii="Times New Roman" w:hAnsi="Times New Roman"/>
              </w:rPr>
              <w:t xml:space="preserve">A </w:t>
            </w:r>
            <w:r w:rsidR="00437C50" w:rsidRPr="007172AF">
              <w:rPr>
                <w:rFonts w:ascii="Times New Roman" w:hAnsi="Times New Roman"/>
              </w:rPr>
              <w:t>-</w:t>
            </w:r>
            <w:r w:rsidR="007172AF">
              <w:rPr>
                <w:rFonts w:ascii="Times New Roman" w:hAnsi="Times New Roman"/>
              </w:rPr>
              <w:t xml:space="preserve"> </w:t>
            </w:r>
            <w:r w:rsidR="00437C50" w:rsidRPr="007172AF">
              <w:rPr>
                <w:rFonts w:ascii="Times New Roman" w:hAnsi="Times New Roman"/>
              </w:rPr>
              <w:t>6</w:t>
            </w:r>
            <w:r w:rsidR="00437C50" w:rsidRPr="008F416B">
              <w:rPr>
                <w:rFonts w:ascii="Times New Roman" w:hAnsi="Times New Roman" w:hint="eastAsia"/>
              </w:rPr>
              <w:t xml:space="preserve"> SD</w:t>
            </w:r>
          </w:p>
        </w:tc>
      </w:tr>
      <w:tr w:rsidR="00167D9E" w14:paraId="78C33155" w14:textId="77777777" w:rsidTr="00292C13">
        <w:trPr>
          <w:jc w:val="center"/>
        </w:trPr>
        <w:tc>
          <w:tcPr>
            <w:tcW w:w="1460" w:type="dxa"/>
          </w:tcPr>
          <w:p w14:paraId="735B71C0" w14:textId="12854C62" w:rsidR="00167D9E" w:rsidRDefault="004C5BD7"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750-769</w:t>
            </w:r>
          </w:p>
        </w:tc>
        <w:tc>
          <w:tcPr>
            <w:tcW w:w="2334" w:type="dxa"/>
          </w:tcPr>
          <w:p w14:paraId="1627D8F3" w14:textId="50A6D418" w:rsidR="00167D9E" w:rsidRDefault="008B0736"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sidRPr="00722463">
              <w:rPr>
                <w:rFonts w:ascii="Times New Roman" w:hAnsi="Times New Roman"/>
                <w:b/>
                <w:bCs/>
              </w:rPr>
              <w:t>(*9)</w:t>
            </w:r>
            <w:r>
              <w:rPr>
                <w:rFonts w:ascii="Times New Roman" w:hAnsi="Times New Roman"/>
                <w:b/>
                <w:bCs/>
              </w:rPr>
              <w:t xml:space="preserve"> </w:t>
            </w:r>
            <w:r w:rsidR="007172AF">
              <w:rPr>
                <w:rFonts w:ascii="Times New Roman" w:hAnsi="Times New Roman"/>
              </w:rPr>
              <w:t>A*</w:t>
            </w:r>
            <w:r w:rsidR="007172AF">
              <w:rPr>
                <w:rFonts w:ascii="Times New Roman" w:hAnsi="Times New Roman" w:hint="eastAsia"/>
              </w:rPr>
              <w:t>(</w:t>
            </w:r>
            <w:r w:rsidR="007172AF">
              <w:rPr>
                <w:rFonts w:ascii="Times New Roman" w:hAnsi="Times New Roman"/>
              </w:rPr>
              <w:t>-1)</w:t>
            </w:r>
          </w:p>
        </w:tc>
      </w:tr>
      <w:tr w:rsidR="00167D9E" w14:paraId="187B31A8" w14:textId="77777777" w:rsidTr="00292C13">
        <w:trPr>
          <w:jc w:val="center"/>
        </w:trPr>
        <w:tc>
          <w:tcPr>
            <w:tcW w:w="1460" w:type="dxa"/>
          </w:tcPr>
          <w:p w14:paraId="7348916C" w14:textId="1ED0176E" w:rsidR="00167D9E" w:rsidRDefault="009C6FBB"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1,000-1,019</w:t>
            </w:r>
          </w:p>
        </w:tc>
        <w:tc>
          <w:tcPr>
            <w:tcW w:w="2334" w:type="dxa"/>
          </w:tcPr>
          <w:p w14:paraId="41FFCCB4" w14:textId="4CE57B0C" w:rsidR="00167D9E" w:rsidRPr="00D31DA8" w:rsidRDefault="008B0736"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wordWrap w:val="0"/>
              <w:jc w:val="center"/>
              <w:rPr>
                <w:rFonts w:ascii="Times New Roman" w:hAnsi="Times New Roman"/>
              </w:rPr>
            </w:pPr>
            <w:r w:rsidRPr="00722463">
              <w:rPr>
                <w:rFonts w:ascii="Times New Roman" w:hAnsi="Times New Roman"/>
                <w:b/>
                <w:bCs/>
              </w:rPr>
              <w:t>(*</w:t>
            </w:r>
            <w:r>
              <w:rPr>
                <w:rFonts w:ascii="Times New Roman" w:hAnsi="Times New Roman"/>
                <w:b/>
                <w:bCs/>
              </w:rPr>
              <w:t>10</w:t>
            </w:r>
            <w:r w:rsidRPr="00722463">
              <w:rPr>
                <w:rFonts w:ascii="Times New Roman" w:hAnsi="Times New Roman"/>
                <w:b/>
                <w:bCs/>
              </w:rPr>
              <w:t>)</w:t>
            </w:r>
            <w:r>
              <w:rPr>
                <w:rFonts w:ascii="Times New Roman" w:hAnsi="Times New Roman"/>
                <w:b/>
                <w:bCs/>
              </w:rPr>
              <w:t xml:space="preserve"> </w:t>
            </w:r>
            <w:r w:rsidR="004C3FD9">
              <w:rPr>
                <w:rFonts w:ascii="Times New Roman" w:hAnsi="Times New Roman"/>
              </w:rPr>
              <w:t>A*</w:t>
            </w:r>
            <w:r w:rsidR="004C3FD9">
              <w:rPr>
                <w:rFonts w:ascii="Times New Roman" w:hAnsi="Times New Roman" w:hint="eastAsia"/>
              </w:rPr>
              <w:t>(</w:t>
            </w:r>
            <w:r w:rsidR="004C3FD9">
              <w:rPr>
                <w:rFonts w:ascii="Times New Roman" w:hAnsi="Times New Roman"/>
              </w:rPr>
              <w:t xml:space="preserve">-1) </w:t>
            </w:r>
            <w:r w:rsidR="008F416B">
              <w:rPr>
                <w:rFonts w:ascii="Yu Gothic UI" w:eastAsia="Yu Gothic UI" w:hAnsi="Yu Gothic UI" w:hint="eastAsia"/>
              </w:rPr>
              <w:t xml:space="preserve">± </w:t>
            </w:r>
            <w:r w:rsidR="004C3FD9" w:rsidRPr="007172AF">
              <w:rPr>
                <w:rFonts w:ascii="Times New Roman" w:hAnsi="Times New Roman"/>
              </w:rPr>
              <w:t>6</w:t>
            </w:r>
            <w:r w:rsidR="004C3FD9" w:rsidRPr="00722463">
              <w:rPr>
                <w:rFonts w:ascii="Times New Roman" w:hAnsi="Times New Roman" w:hint="eastAsia"/>
              </w:rPr>
              <w:t xml:space="preserve"> SD</w:t>
            </w:r>
          </w:p>
        </w:tc>
      </w:tr>
    </w:tbl>
    <w:p w14:paraId="27591F2C" w14:textId="27BFA969" w:rsidR="00E05C52" w:rsidRDefault="00BF73F0" w:rsidP="00E05C52">
      <w:pPr>
        <w:pStyle w:val="Body"/>
        <w:rPr>
          <w:rFonts w:ascii="Times New Roman" w:hAnsi="Times New Roman"/>
        </w:rPr>
      </w:pPr>
      <w:r w:rsidRPr="00466CC9">
        <w:rPr>
          <w:rFonts w:ascii="Times New Roman" w:hAnsi="Times New Roman"/>
          <w:b/>
          <w:bCs/>
        </w:rPr>
        <w:t xml:space="preserve">(*7) </w:t>
      </w:r>
      <w:r>
        <w:rPr>
          <w:rFonts w:ascii="Times New Roman" w:hAnsi="Times New Roman"/>
        </w:rPr>
        <w:t>Day starts from 0, and then move on to 1, 2, 3, …, and so on.</w:t>
      </w:r>
    </w:p>
    <w:p w14:paraId="7ED2DE82" w14:textId="12B8F8E3" w:rsidR="00EC01E8" w:rsidRDefault="00EC01E8" w:rsidP="00E05C52">
      <w:pPr>
        <w:pStyle w:val="Body"/>
        <w:rPr>
          <w:rFonts w:ascii="Times New Roman" w:hAnsi="Times New Roman"/>
        </w:rPr>
      </w:pPr>
      <w:r w:rsidRPr="00466CC9">
        <w:rPr>
          <w:rFonts w:ascii="Times New Roman" w:hAnsi="Times New Roman"/>
          <w:b/>
          <w:bCs/>
        </w:rPr>
        <w:t xml:space="preserve">(*8) </w:t>
      </w:r>
      <w:r>
        <w:rPr>
          <w:rFonts w:ascii="Times New Roman" w:hAnsi="Times New Roman"/>
        </w:rPr>
        <w:t xml:space="preserve">Six standard deviation of </w:t>
      </w:r>
      <w:r w:rsidR="008B0736">
        <w:rPr>
          <w:rFonts w:ascii="Times New Roman" w:hAnsi="Times New Roman"/>
        </w:rPr>
        <w:t xml:space="preserve">daily </w:t>
      </w:r>
      <w:r>
        <w:rPr>
          <w:rFonts w:ascii="Times New Roman" w:hAnsi="Times New Roman"/>
        </w:rPr>
        <w:t>returns is subtracted.</w:t>
      </w:r>
    </w:p>
    <w:p w14:paraId="5EF138A9" w14:textId="6666E2C3" w:rsidR="00EC01E8" w:rsidRDefault="00EC01E8" w:rsidP="00E05C52">
      <w:pPr>
        <w:pStyle w:val="Body"/>
        <w:rPr>
          <w:rFonts w:ascii="Times New Roman" w:hAnsi="Times New Roman"/>
        </w:rPr>
      </w:pPr>
      <w:r w:rsidRPr="00466CC9">
        <w:rPr>
          <w:rFonts w:ascii="Times New Roman" w:hAnsi="Times New Roman"/>
          <w:b/>
          <w:bCs/>
        </w:rPr>
        <w:t>(*9)</w:t>
      </w:r>
      <w:r>
        <w:rPr>
          <w:rFonts w:ascii="Times New Roman" w:hAnsi="Times New Roman"/>
        </w:rPr>
        <w:t xml:space="preserve"> </w:t>
      </w:r>
      <w:r w:rsidR="008B0736">
        <w:rPr>
          <w:rFonts w:ascii="Times New Roman" w:hAnsi="Times New Roman"/>
        </w:rPr>
        <w:t>Signs of r</w:t>
      </w:r>
      <w:r>
        <w:rPr>
          <w:rFonts w:ascii="Times New Roman" w:hAnsi="Times New Roman"/>
        </w:rPr>
        <w:t xml:space="preserve">eturns for each day is </w:t>
      </w:r>
      <w:r w:rsidR="008B0736">
        <w:rPr>
          <w:rFonts w:ascii="Times New Roman" w:hAnsi="Times New Roman"/>
        </w:rPr>
        <w:t>inverted; if a return of A for a certain day is positive (negative), then it is inverted to negative (positive).</w:t>
      </w:r>
    </w:p>
    <w:p w14:paraId="6A8986BA" w14:textId="69D03AC9" w:rsidR="008B0736" w:rsidRDefault="008B0736" w:rsidP="008B0736">
      <w:pPr>
        <w:pStyle w:val="Body"/>
        <w:rPr>
          <w:rFonts w:ascii="Times New Roman" w:hAnsi="Times New Roman"/>
        </w:rPr>
      </w:pPr>
      <w:r w:rsidRPr="00722463">
        <w:rPr>
          <w:rFonts w:ascii="Times New Roman" w:hAnsi="Times New Roman"/>
          <w:b/>
          <w:bCs/>
        </w:rPr>
        <w:t>(*</w:t>
      </w:r>
      <w:r>
        <w:rPr>
          <w:rFonts w:ascii="Times New Roman" w:hAnsi="Times New Roman"/>
          <w:b/>
          <w:bCs/>
        </w:rPr>
        <w:t>10</w:t>
      </w:r>
      <w:r w:rsidRPr="00722463">
        <w:rPr>
          <w:rFonts w:ascii="Times New Roman" w:hAnsi="Times New Roman"/>
          <w:b/>
          <w:bCs/>
        </w:rPr>
        <w:t>)</w:t>
      </w:r>
      <w:r>
        <w:rPr>
          <w:rFonts w:ascii="Times New Roman" w:hAnsi="Times New Roman"/>
        </w:rPr>
        <w:t xml:space="preserve"> Signs of returns for each day is inverted. Furthermore, if a return of A for a certain day is inverted to positive (negative), then six standard deviation of daily returns is added (subtracted)</w:t>
      </w:r>
      <w:r>
        <w:rPr>
          <w:rFonts w:ascii="Times New Roman" w:hAnsi="Times New Roman" w:hint="eastAsia"/>
        </w:rPr>
        <w:t>.</w:t>
      </w:r>
    </w:p>
    <w:p w14:paraId="62800402" w14:textId="2B487BD7" w:rsidR="00BF73F0" w:rsidRDefault="00BF73F0" w:rsidP="00E05C52">
      <w:pPr>
        <w:pStyle w:val="Body"/>
        <w:rPr>
          <w:rFonts w:ascii="Times New Roman" w:hAnsi="Times New Roman"/>
        </w:rPr>
      </w:pPr>
    </w:p>
    <w:p w14:paraId="16C3A479" w14:textId="77777777" w:rsidR="008B0736" w:rsidRDefault="008B0736" w:rsidP="00E05C52">
      <w:pPr>
        <w:pStyle w:val="Body"/>
        <w:rPr>
          <w:rFonts w:ascii="Times New Roman" w:hAnsi="Times New Roman"/>
        </w:rPr>
      </w:pPr>
    </w:p>
    <w:p w14:paraId="082F5088" w14:textId="5E918C05" w:rsidR="00466CC9" w:rsidRDefault="00466CC9" w:rsidP="00466CC9">
      <w:pPr>
        <w:pStyle w:val="Body"/>
        <w:rPr>
          <w:rFonts w:ascii="Times New Roman" w:eastAsia="Times New Roman" w:hAnsi="Times New Roman" w:cs="Times New Roman"/>
          <w:b/>
          <w:bCs/>
        </w:rPr>
      </w:pPr>
      <w:r>
        <w:rPr>
          <w:rFonts w:ascii="Times New Roman" w:hAnsi="Times New Roman"/>
          <w:b/>
          <w:bCs/>
        </w:rPr>
        <w:t>3.2. Results</w:t>
      </w:r>
    </w:p>
    <w:p w14:paraId="255A9A46" w14:textId="77777777" w:rsidR="00E05C52" w:rsidRDefault="00E05C52" w:rsidP="006B3EA1">
      <w:pPr>
        <w:pStyle w:val="Body"/>
        <w:rPr>
          <w:rFonts w:ascii="Times New Roman" w:hAnsi="Times New Roman"/>
        </w:rPr>
      </w:pPr>
    </w:p>
    <w:p w14:paraId="00F999C0" w14:textId="21158A2A" w:rsidR="002D6441" w:rsidRDefault="002D6441">
      <w:pPr>
        <w:pStyle w:val="Body"/>
        <w:rPr>
          <w:rFonts w:ascii="Times New Roman" w:eastAsiaTheme="minorEastAsia" w:hAnsi="Times New Roman" w:cs="Times New Roman"/>
        </w:rPr>
      </w:pPr>
    </w:p>
    <w:p w14:paraId="52623484" w14:textId="1C857BD4" w:rsidR="00466CC9" w:rsidRDefault="00466CC9">
      <w:pPr>
        <w:pStyle w:val="Body"/>
        <w:rPr>
          <w:rFonts w:ascii="Times New Roman" w:eastAsiaTheme="minorEastAsia" w:hAnsi="Times New Roman" w:cs="Times New Roman"/>
        </w:rPr>
      </w:pPr>
    </w:p>
    <w:p w14:paraId="4D5174CD" w14:textId="26AAC102" w:rsidR="00466CC9" w:rsidRDefault="00466CC9" w:rsidP="00466CC9">
      <w:pPr>
        <w:pStyle w:val="Body"/>
        <w:rPr>
          <w:rFonts w:ascii="Times New Roman" w:eastAsia="Times New Roman" w:hAnsi="Times New Roman" w:cs="Times New Roman"/>
          <w:b/>
          <w:bCs/>
        </w:rPr>
      </w:pPr>
      <w:r>
        <w:rPr>
          <w:rFonts w:ascii="Times New Roman" w:hAnsi="Times New Roman"/>
          <w:b/>
          <w:bCs/>
        </w:rPr>
        <w:t>3.3. Analysis</w:t>
      </w:r>
    </w:p>
    <w:p w14:paraId="47EC3F9E" w14:textId="77777777" w:rsidR="00466CC9" w:rsidRPr="002D6441" w:rsidRDefault="00466CC9">
      <w:pPr>
        <w:pStyle w:val="Body"/>
        <w:rPr>
          <w:rFonts w:ascii="Times New Roman" w:eastAsiaTheme="minorEastAsia" w:hAnsi="Times New Roman" w:cs="Times New Roman"/>
        </w:rPr>
      </w:pPr>
    </w:p>
    <w:p w14:paraId="028C0D55" w14:textId="77777777" w:rsidR="008026B4" w:rsidRDefault="008026B4">
      <w:pPr>
        <w:pStyle w:val="Body"/>
        <w:rPr>
          <w:rFonts w:ascii="Times New Roman" w:eastAsiaTheme="minorEastAsia" w:hAnsi="Times New Roman" w:cs="Times New Roman"/>
        </w:rPr>
      </w:pPr>
    </w:p>
    <w:p w14:paraId="51E81A4B" w14:textId="77777777" w:rsidR="007B6217" w:rsidRDefault="007B6217">
      <w:pPr>
        <w:rPr>
          <w:rFonts w:eastAsia="Arial Unicode MS" w:cs="Arial Unicode MS"/>
          <w:b/>
          <w:bCs/>
          <w:color w:val="000000"/>
          <w:sz w:val="22"/>
          <w:szCs w:val="22"/>
          <w:lang w:eastAsia="ja-JP"/>
        </w:rPr>
      </w:pPr>
      <w:r>
        <w:rPr>
          <w:b/>
          <w:bCs/>
        </w:rPr>
        <w:br w:type="page"/>
      </w:r>
    </w:p>
    <w:p w14:paraId="1036552B" w14:textId="44FBF22A" w:rsidR="00AE593C" w:rsidRDefault="00AE593C" w:rsidP="00292C13">
      <w:pPr>
        <w:pStyle w:val="Body"/>
        <w:jc w:val="center"/>
        <w:rPr>
          <w:rFonts w:ascii="Times New Roman" w:hAnsi="Times New Roman"/>
          <w:b/>
          <w:bCs/>
        </w:rPr>
      </w:pPr>
      <w:r>
        <w:rPr>
          <w:rFonts w:ascii="Times New Roman" w:hAnsi="Times New Roman" w:hint="eastAsia"/>
          <w:b/>
          <w:bCs/>
        </w:rPr>
        <w:lastRenderedPageBreak/>
        <w:t xml:space="preserve">Figure </w:t>
      </w:r>
      <w:r w:rsidRPr="008E179D">
        <w:rPr>
          <w:rFonts w:ascii="Times New Roman" w:eastAsiaTheme="minorEastAsia" w:hAnsi="Times New Roman" w:cs="Times New Roman" w:hint="eastAsia"/>
          <w:b/>
        </w:rPr>
        <w:t>1</w:t>
      </w:r>
      <w:r>
        <w:rPr>
          <w:rFonts w:ascii="Times New Roman" w:eastAsiaTheme="minorEastAsia" w:hAnsi="Times New Roman" w:cs="Times New Roman" w:hint="eastAsia"/>
          <w:b/>
        </w:rPr>
        <w:t xml:space="preserve">. </w:t>
      </w:r>
      <w:r>
        <w:rPr>
          <w:rFonts w:ascii="Times New Roman" w:eastAsiaTheme="minorEastAsia" w:hAnsi="Times New Roman" w:cs="Times New Roman"/>
          <w:b/>
        </w:rPr>
        <w:t>Raw Time-Series Data</w:t>
      </w:r>
    </w:p>
    <w:p w14:paraId="0CA76AD7" w14:textId="3312C1D2" w:rsidR="00AE593C" w:rsidRDefault="00AE593C">
      <w:pPr>
        <w:pStyle w:val="Body"/>
        <w:rPr>
          <w:rFonts w:ascii="Times New Roman" w:hAnsi="Times New Roman"/>
          <w:b/>
          <w:bCs/>
        </w:rPr>
      </w:pPr>
    </w:p>
    <w:p w14:paraId="71A25CF5" w14:textId="77777777" w:rsidR="002A5931" w:rsidRDefault="002A5931">
      <w:pPr>
        <w:pStyle w:val="Body"/>
        <w:rPr>
          <w:rFonts w:ascii="Times New Roman" w:hAnsi="Times New Roman"/>
          <w:b/>
          <w:bCs/>
        </w:rPr>
      </w:pPr>
    </w:p>
    <w:p w14:paraId="50459F39" w14:textId="225AE7E8" w:rsidR="009E7BCE" w:rsidRPr="00523173" w:rsidRDefault="007140BD" w:rsidP="00292C13">
      <w:pPr>
        <w:pStyle w:val="Body"/>
        <w:jc w:val="center"/>
        <w:rPr>
          <w:rFonts w:ascii="Times New Roman" w:eastAsiaTheme="minorEastAsia" w:hAnsi="Times New Roman" w:cs="Times New Roman"/>
          <w:b/>
        </w:rPr>
      </w:pPr>
      <w:r>
        <w:rPr>
          <w:rFonts w:ascii="Times New Roman" w:hAnsi="Times New Roman" w:hint="eastAsia"/>
          <w:b/>
          <w:bCs/>
        </w:rPr>
        <w:t>Figure</w:t>
      </w:r>
      <w:r w:rsidR="009E7BCE">
        <w:rPr>
          <w:rFonts w:ascii="Times New Roman" w:hAnsi="Times New Roman" w:hint="eastAsia"/>
          <w:b/>
          <w:bCs/>
        </w:rPr>
        <w:t xml:space="preserve"> </w:t>
      </w:r>
      <w:r w:rsidR="00AE593C">
        <w:rPr>
          <w:rFonts w:ascii="Times New Roman" w:eastAsiaTheme="minorEastAsia" w:hAnsi="Times New Roman" w:cs="Times New Roman"/>
          <w:b/>
        </w:rPr>
        <w:t>2</w:t>
      </w:r>
      <w:r>
        <w:rPr>
          <w:rFonts w:ascii="Times New Roman" w:eastAsiaTheme="minorEastAsia" w:hAnsi="Times New Roman" w:cs="Times New Roman" w:hint="eastAsia"/>
          <w:b/>
        </w:rPr>
        <w:t>.</w:t>
      </w:r>
      <w:r w:rsidR="00445FDC">
        <w:rPr>
          <w:rFonts w:ascii="Times New Roman" w:eastAsiaTheme="minorEastAsia" w:hAnsi="Times New Roman" w:cs="Times New Roman" w:hint="eastAsia"/>
          <w:b/>
        </w:rPr>
        <w:t xml:space="preserve"> </w:t>
      </w:r>
      <w:r w:rsidR="00677B2A">
        <w:rPr>
          <w:rFonts w:ascii="Times New Roman" w:eastAsiaTheme="minorEastAsia" w:hAnsi="Times New Roman" w:cs="Times New Roman"/>
          <w:b/>
        </w:rPr>
        <w:t>FTI</w:t>
      </w:r>
    </w:p>
    <w:p w14:paraId="19FA357C" w14:textId="78412405" w:rsidR="005958EF" w:rsidRPr="00445FDC" w:rsidRDefault="005958EF">
      <w:pPr>
        <w:pStyle w:val="Body"/>
        <w:rPr>
          <w:rFonts w:ascii="Times New Roman" w:eastAsiaTheme="minorEastAsia" w:hAnsi="Times New Roman" w:cs="Times New Roman"/>
        </w:rPr>
      </w:pPr>
    </w:p>
    <w:p w14:paraId="2EE29F7A" w14:textId="1F464779" w:rsidR="007B6217" w:rsidRDefault="007B6217">
      <w:pPr>
        <w:pStyle w:val="Body"/>
        <w:rPr>
          <w:rFonts w:ascii="Times New Roman" w:eastAsiaTheme="minorEastAsia" w:hAnsi="Times New Roman" w:cs="Times New Roman"/>
        </w:rPr>
      </w:pPr>
    </w:p>
    <w:p w14:paraId="3455E97E" w14:textId="63BD6E7D" w:rsidR="00A56960" w:rsidRPr="00523173" w:rsidRDefault="00A56960" w:rsidP="00292C13">
      <w:pPr>
        <w:pStyle w:val="Body"/>
        <w:jc w:val="center"/>
        <w:rPr>
          <w:rFonts w:ascii="Times New Roman" w:eastAsiaTheme="minorEastAsia" w:hAnsi="Times New Roman" w:cs="Times New Roman"/>
          <w:b/>
        </w:rPr>
      </w:pPr>
      <w:r>
        <w:rPr>
          <w:rFonts w:ascii="Times New Roman" w:hAnsi="Times New Roman" w:hint="eastAsia"/>
          <w:b/>
          <w:bCs/>
        </w:rPr>
        <w:t xml:space="preserve">Figure </w:t>
      </w:r>
      <w:r w:rsidR="00AE593C">
        <w:rPr>
          <w:rFonts w:ascii="Times New Roman" w:eastAsiaTheme="minorEastAsia" w:hAnsi="Times New Roman" w:cs="Times New Roman"/>
          <w:b/>
        </w:rPr>
        <w:t>3</w:t>
      </w:r>
      <w:r>
        <w:rPr>
          <w:rFonts w:ascii="Times New Roman" w:eastAsiaTheme="minorEastAsia" w:hAnsi="Times New Roman" w:cs="Times New Roman" w:hint="eastAsia"/>
          <w:b/>
        </w:rPr>
        <w:t xml:space="preserve">. </w:t>
      </w:r>
      <w:r>
        <w:rPr>
          <w:rFonts w:ascii="Times New Roman" w:eastAsiaTheme="minorEastAsia" w:hAnsi="Times New Roman" w:cs="Times New Roman"/>
          <w:b/>
        </w:rPr>
        <w:t>%FTI</w:t>
      </w:r>
    </w:p>
    <w:p w14:paraId="6630C00D" w14:textId="6F3F7EED" w:rsidR="00DF5794" w:rsidRDefault="00DF5794">
      <w:pPr>
        <w:pStyle w:val="Body"/>
        <w:rPr>
          <w:rFonts w:ascii="Times New Roman" w:eastAsiaTheme="minorEastAsia" w:hAnsi="Times New Roman" w:cs="Times New Roman"/>
        </w:rPr>
      </w:pPr>
    </w:p>
    <w:p w14:paraId="71F53D7C" w14:textId="6844B3C2" w:rsidR="00A56960" w:rsidRDefault="00A56960">
      <w:pPr>
        <w:pStyle w:val="Body"/>
        <w:rPr>
          <w:rFonts w:ascii="Times New Roman" w:eastAsiaTheme="minorEastAsia" w:hAnsi="Times New Roman" w:cs="Times New Roman"/>
        </w:rPr>
      </w:pPr>
    </w:p>
    <w:p w14:paraId="1B2DD930" w14:textId="461D18FA" w:rsidR="004023B2" w:rsidRPr="00523173" w:rsidRDefault="004023B2" w:rsidP="00292C13">
      <w:pPr>
        <w:pStyle w:val="Body"/>
        <w:jc w:val="center"/>
        <w:rPr>
          <w:rFonts w:ascii="Times New Roman" w:eastAsiaTheme="minorEastAsia" w:hAnsi="Times New Roman" w:cs="Times New Roman"/>
          <w:b/>
        </w:rPr>
      </w:pPr>
      <w:r>
        <w:rPr>
          <w:rFonts w:ascii="Times New Roman" w:hAnsi="Times New Roman" w:hint="eastAsia"/>
          <w:b/>
          <w:bCs/>
        </w:rPr>
        <w:t xml:space="preserve">Figure </w:t>
      </w:r>
      <w:r w:rsidR="00AE593C">
        <w:rPr>
          <w:rFonts w:ascii="Times New Roman" w:eastAsiaTheme="minorEastAsia" w:hAnsi="Times New Roman" w:cs="Times New Roman"/>
          <w:b/>
        </w:rPr>
        <w:t>4</w:t>
      </w:r>
      <w:r>
        <w:rPr>
          <w:rFonts w:ascii="Times New Roman" w:eastAsiaTheme="minorEastAsia" w:hAnsi="Times New Roman" w:cs="Times New Roman" w:hint="eastAsia"/>
          <w:b/>
        </w:rPr>
        <w:t xml:space="preserve">. </w:t>
      </w:r>
      <w:r>
        <w:rPr>
          <w:rFonts w:ascii="Times New Roman" w:eastAsiaTheme="minorEastAsia" w:hAnsi="Times New Roman" w:cs="Times New Roman"/>
          <w:b/>
        </w:rPr>
        <w:t>MSI</w:t>
      </w:r>
    </w:p>
    <w:p w14:paraId="2EB1011B" w14:textId="645F2839" w:rsidR="00A56960" w:rsidRDefault="00A56960">
      <w:pPr>
        <w:pStyle w:val="Body"/>
        <w:rPr>
          <w:rFonts w:ascii="Times New Roman" w:eastAsiaTheme="minorEastAsia" w:hAnsi="Times New Roman" w:cs="Times New Roman"/>
        </w:rPr>
      </w:pPr>
    </w:p>
    <w:p w14:paraId="3196EDE5" w14:textId="77777777" w:rsidR="004023B2" w:rsidRDefault="004023B2">
      <w:pPr>
        <w:pStyle w:val="Body"/>
        <w:rPr>
          <w:rFonts w:ascii="Times New Roman" w:eastAsiaTheme="minorEastAsia" w:hAnsi="Times New Roman" w:cs="Times New Roman"/>
        </w:rPr>
      </w:pPr>
    </w:p>
    <w:p w14:paraId="0371805C" w14:textId="1C15C2CC" w:rsidR="00A56960" w:rsidRDefault="004023B2" w:rsidP="00292C13">
      <w:pPr>
        <w:pStyle w:val="Body"/>
        <w:jc w:val="center"/>
        <w:rPr>
          <w:rFonts w:ascii="Times New Roman" w:eastAsiaTheme="minorEastAsia" w:hAnsi="Times New Roman" w:cs="Times New Roman"/>
        </w:rPr>
      </w:pPr>
      <w:r>
        <w:rPr>
          <w:rFonts w:ascii="Times New Roman" w:hAnsi="Times New Roman" w:hint="eastAsia"/>
          <w:b/>
          <w:bCs/>
        </w:rPr>
        <w:t xml:space="preserve">Figure </w:t>
      </w:r>
      <w:r w:rsidR="00AE593C">
        <w:rPr>
          <w:rFonts w:ascii="Times New Roman" w:eastAsiaTheme="minorEastAsia" w:hAnsi="Times New Roman" w:cs="Times New Roman"/>
          <w:b/>
        </w:rPr>
        <w:t>5</w:t>
      </w:r>
      <w:r>
        <w:rPr>
          <w:rFonts w:ascii="Times New Roman" w:eastAsiaTheme="minorEastAsia" w:hAnsi="Times New Roman" w:cs="Times New Roman" w:hint="eastAsia"/>
          <w:b/>
        </w:rPr>
        <w:t xml:space="preserve">. </w:t>
      </w:r>
      <w:r>
        <w:rPr>
          <w:rFonts w:ascii="Times New Roman" w:eastAsiaTheme="minorEastAsia" w:hAnsi="Times New Roman" w:cs="Times New Roman"/>
          <w:b/>
        </w:rPr>
        <w:t>CSI</w:t>
      </w:r>
    </w:p>
    <w:p w14:paraId="115FD958" w14:textId="2521AD82" w:rsidR="004023B2" w:rsidRDefault="004023B2">
      <w:pPr>
        <w:pStyle w:val="Body"/>
        <w:rPr>
          <w:rFonts w:ascii="Times New Roman" w:eastAsiaTheme="minorEastAsia" w:hAnsi="Times New Roman" w:cs="Times New Roman"/>
        </w:rPr>
      </w:pPr>
    </w:p>
    <w:p w14:paraId="180A11F8" w14:textId="65B15B65" w:rsidR="004023B2" w:rsidRDefault="004023B2">
      <w:pPr>
        <w:pStyle w:val="Body"/>
        <w:rPr>
          <w:rFonts w:ascii="Times New Roman" w:eastAsiaTheme="minorEastAsia" w:hAnsi="Times New Roman" w:cs="Times New Roman"/>
        </w:rPr>
      </w:pPr>
    </w:p>
    <w:p w14:paraId="33119F74" w14:textId="289C4F2F" w:rsidR="004023B2" w:rsidRDefault="004023B2" w:rsidP="00292C13">
      <w:pPr>
        <w:pStyle w:val="Body"/>
        <w:jc w:val="center"/>
        <w:rPr>
          <w:rFonts w:ascii="Times New Roman" w:eastAsiaTheme="minorEastAsia" w:hAnsi="Times New Roman" w:cs="Times New Roman"/>
        </w:rPr>
      </w:pPr>
      <w:r>
        <w:rPr>
          <w:rFonts w:ascii="Times New Roman" w:hAnsi="Times New Roman" w:hint="eastAsia"/>
          <w:b/>
          <w:bCs/>
        </w:rPr>
        <w:t xml:space="preserve">Figure </w:t>
      </w:r>
      <w:r w:rsidR="00AE593C">
        <w:rPr>
          <w:rFonts w:ascii="Times New Roman" w:eastAsiaTheme="minorEastAsia" w:hAnsi="Times New Roman" w:cs="Times New Roman"/>
          <w:b/>
        </w:rPr>
        <w:t>6</w:t>
      </w:r>
      <w:r>
        <w:rPr>
          <w:rFonts w:ascii="Times New Roman" w:eastAsiaTheme="minorEastAsia" w:hAnsi="Times New Roman" w:cs="Times New Roman" w:hint="eastAsia"/>
          <w:b/>
        </w:rPr>
        <w:t xml:space="preserve">. </w:t>
      </w:r>
      <w:r>
        <w:rPr>
          <w:rFonts w:ascii="Times New Roman" w:eastAsiaTheme="minorEastAsia" w:hAnsi="Times New Roman" w:cs="Times New Roman"/>
          <w:b/>
        </w:rPr>
        <w:t>AR</w:t>
      </w:r>
    </w:p>
    <w:p w14:paraId="600C2109" w14:textId="4C5C2CF6" w:rsidR="004023B2" w:rsidRDefault="004023B2">
      <w:pPr>
        <w:pStyle w:val="Body"/>
        <w:rPr>
          <w:rFonts w:ascii="Times New Roman" w:eastAsiaTheme="minorEastAsia" w:hAnsi="Times New Roman" w:cs="Times New Roman"/>
        </w:rPr>
      </w:pPr>
    </w:p>
    <w:p w14:paraId="0735B947" w14:textId="77777777" w:rsidR="004023B2" w:rsidRDefault="004023B2">
      <w:pPr>
        <w:pStyle w:val="Body"/>
        <w:rPr>
          <w:rFonts w:ascii="Times New Roman" w:eastAsiaTheme="minorEastAsia" w:hAnsi="Times New Roman" w:cs="Times New Roman"/>
        </w:rPr>
      </w:pPr>
    </w:p>
    <w:p w14:paraId="63490B98" w14:textId="77777777" w:rsidR="00FC5519" w:rsidRDefault="00FC5519">
      <w:pPr>
        <w:rPr>
          <w:rFonts w:eastAsia="Arial Unicode MS" w:cs="Arial Unicode MS"/>
          <w:b/>
          <w:bCs/>
          <w:color w:val="000000"/>
          <w:sz w:val="22"/>
          <w:szCs w:val="22"/>
          <w:lang w:eastAsia="ja-JP"/>
        </w:rPr>
      </w:pPr>
      <w:r>
        <w:rPr>
          <w:b/>
          <w:bCs/>
        </w:rPr>
        <w:br w:type="page"/>
      </w:r>
    </w:p>
    <w:p w14:paraId="470CE575" w14:textId="2B422712" w:rsidR="002C3619" w:rsidRPr="00523173" w:rsidRDefault="002C3619" w:rsidP="002C3619">
      <w:pPr>
        <w:pStyle w:val="Body"/>
        <w:rPr>
          <w:rFonts w:ascii="Times New Roman" w:eastAsiaTheme="minorEastAsia" w:hAnsi="Times New Roman" w:cs="Times New Roman"/>
          <w:b/>
        </w:rPr>
      </w:pPr>
    </w:p>
    <w:p w14:paraId="54CBA70C" w14:textId="23E1AF83" w:rsidR="002C3619" w:rsidRPr="00DF5794" w:rsidRDefault="00DF5794">
      <w:pPr>
        <w:pStyle w:val="Body"/>
        <w:rPr>
          <w:rFonts w:ascii="Times New Roman" w:eastAsiaTheme="minorEastAsia" w:hAnsi="Times New Roman" w:cs="Times New Roman"/>
        </w:rPr>
      </w:pPr>
      <w:r w:rsidRPr="00DF5794">
        <w:t xml:space="preserve"> </w:t>
      </w:r>
      <w:r w:rsidR="00506FD8" w:rsidRPr="00506FD8">
        <w:rPr>
          <w:noProof/>
        </w:rPr>
        <w:t xml:space="preserve"> </w:t>
      </w:r>
    </w:p>
    <w:p w14:paraId="23D466A1" w14:textId="77777777" w:rsidR="002C3619" w:rsidRDefault="002C3619">
      <w:pPr>
        <w:pStyle w:val="Body"/>
        <w:rPr>
          <w:rFonts w:ascii="Times New Roman" w:eastAsiaTheme="minorEastAsia" w:hAnsi="Times New Roman" w:cs="Times New Roman"/>
        </w:rPr>
      </w:pPr>
    </w:p>
    <w:p w14:paraId="76056413" w14:textId="06B3672C" w:rsidR="00B457B1" w:rsidRPr="002A1BC8" w:rsidRDefault="00B457B1">
      <w:pPr>
        <w:rPr>
          <w:rFonts w:eastAsia="Arial Unicode MS" w:cs="Arial Unicode MS"/>
          <w:b/>
          <w:bCs/>
          <w:color w:val="000000"/>
          <w:sz w:val="22"/>
          <w:szCs w:val="22"/>
          <w:lang w:eastAsia="ja-JP"/>
        </w:rPr>
      </w:pPr>
    </w:p>
    <w:p w14:paraId="47DD2649" w14:textId="0949BB8A" w:rsidR="00FC5519" w:rsidRDefault="00FC5519">
      <w:pPr>
        <w:rPr>
          <w:rFonts w:eastAsia="Times New Roman"/>
          <w:color w:val="000000"/>
          <w:sz w:val="22"/>
          <w:szCs w:val="22"/>
          <w:lang w:eastAsia="ja-JP"/>
        </w:rPr>
      </w:pPr>
      <w:r>
        <w:rPr>
          <w:rFonts w:eastAsia="Times New Roman"/>
        </w:rPr>
        <w:br w:type="page"/>
      </w:r>
    </w:p>
    <w:p w14:paraId="6CAC4285" w14:textId="77777777" w:rsidR="009F1D80" w:rsidRDefault="009F1D80">
      <w:pPr>
        <w:pStyle w:val="Body"/>
        <w:rPr>
          <w:rFonts w:ascii="Times New Roman" w:eastAsia="Times New Roman" w:hAnsi="Times New Roman" w:cs="Times New Roman"/>
        </w:rPr>
      </w:pPr>
    </w:p>
    <w:p w14:paraId="0A12A241" w14:textId="77777777" w:rsidR="009F1D80" w:rsidRDefault="00373DF3">
      <w:pPr>
        <w:pStyle w:val="Body"/>
        <w:rPr>
          <w:rFonts w:ascii="Times New Roman" w:eastAsia="Times New Roman" w:hAnsi="Times New Roman" w:cs="Times New Roman"/>
          <w:b/>
          <w:bCs/>
        </w:rPr>
      </w:pPr>
      <w:r>
        <w:rPr>
          <w:rFonts w:ascii="Times New Roman" w:hAnsi="Times New Roman"/>
          <w:b/>
          <w:bCs/>
        </w:rPr>
        <w:t>Conclusion</w:t>
      </w:r>
    </w:p>
    <w:p w14:paraId="07E74207" w14:textId="77777777" w:rsidR="00E32B5F" w:rsidRDefault="00E32B5F">
      <w:pPr>
        <w:pStyle w:val="Body"/>
        <w:rPr>
          <w:rFonts w:ascii="Times New Roman" w:eastAsiaTheme="minorEastAsia" w:hAnsi="Times New Roman" w:cs="Times New Roman"/>
        </w:rPr>
      </w:pPr>
    </w:p>
    <w:p w14:paraId="01DE09DD" w14:textId="77777777" w:rsidR="00A75DC9" w:rsidRDefault="00A75DC9" w:rsidP="00A75DC9">
      <w:pPr>
        <w:pStyle w:val="Body"/>
        <w:rPr>
          <w:rFonts w:ascii="Times New Roman" w:eastAsia="Times New Roman" w:hAnsi="Times New Roman" w:cs="Times New Roman"/>
        </w:rPr>
      </w:pPr>
      <w:r>
        <w:rPr>
          <w:rFonts w:ascii="Times New Roman" w:eastAsiaTheme="minorEastAsia" w:hAnsi="Times New Roman" w:cs="Times New Roman"/>
        </w:rPr>
        <w:t>The author</w:t>
      </w:r>
      <w:r>
        <w:rPr>
          <w:rFonts w:ascii="Times New Roman" w:eastAsiaTheme="minorEastAsia" w:hAnsi="Times New Roman" w:cs="Times New Roman" w:hint="eastAsia"/>
        </w:rPr>
        <w:t xml:space="preserve"> introduce</w:t>
      </w:r>
      <w:r>
        <w:rPr>
          <w:rFonts w:ascii="Times New Roman" w:eastAsiaTheme="minorEastAsia" w:hAnsi="Times New Roman" w:cs="Times New Roman"/>
        </w:rPr>
        <w:t>d</w:t>
      </w:r>
      <w:r>
        <w:rPr>
          <w:rFonts w:ascii="Times New Roman" w:eastAsiaTheme="minorEastAsia" w:hAnsi="Times New Roman" w:cs="Times New Roman" w:hint="eastAsia"/>
        </w:rPr>
        <w:t xml:space="preserve"> a combined methodology of the FTI and the SFI for evaluating both turbulent period and systemic fragility.</w:t>
      </w:r>
      <w:r w:rsidRPr="004830E4">
        <w:rPr>
          <w:rFonts w:ascii="Times New Roman" w:hAnsi="Times New Roman" w:hint="eastAsia"/>
        </w:rPr>
        <w:t xml:space="preserve"> </w:t>
      </w:r>
      <w:r>
        <w:rPr>
          <w:rFonts w:ascii="Times New Roman" w:hAnsi="Times New Roman" w:hint="eastAsia"/>
        </w:rPr>
        <w:t>T</w:t>
      </w:r>
      <w:r>
        <w:rPr>
          <w:rFonts w:ascii="Times New Roman" w:hAnsi="Times New Roman"/>
        </w:rPr>
        <w:t xml:space="preserve">he </w:t>
      </w:r>
      <w:r>
        <w:rPr>
          <w:rFonts w:ascii="Times New Roman" w:hAnsi="Times New Roman" w:hint="eastAsia"/>
        </w:rPr>
        <w:t>FTI</w:t>
      </w:r>
      <w:r>
        <w:rPr>
          <w:rFonts w:ascii="Times New Roman" w:hAnsi="Times New Roman"/>
        </w:rPr>
        <w:t xml:space="preserve"> can be calculated for any group of return series you may choose. Similarly, the </w:t>
      </w:r>
      <w:r>
        <w:rPr>
          <w:rFonts w:ascii="Times New Roman" w:hAnsi="Times New Roman" w:hint="eastAsia"/>
        </w:rPr>
        <w:t>SFI</w:t>
      </w:r>
      <w:r>
        <w:rPr>
          <w:rFonts w:ascii="Times New Roman" w:hAnsi="Times New Roman"/>
        </w:rPr>
        <w:t xml:space="preserve"> can also be computed for any group of </w:t>
      </w:r>
      <w:r>
        <w:rPr>
          <w:rFonts w:ascii="Times New Roman" w:hAnsi="Times New Roman" w:hint="eastAsia"/>
        </w:rPr>
        <w:t>N</w:t>
      </w:r>
      <w:r>
        <w:rPr>
          <w:rFonts w:ascii="Times New Roman" w:hAnsi="Times New Roman"/>
        </w:rPr>
        <w:t xml:space="preserve"> variances you may </w:t>
      </w:r>
      <w:r>
        <w:rPr>
          <w:rFonts w:ascii="Times New Roman" w:hAnsi="Times New Roman" w:hint="eastAsia"/>
        </w:rPr>
        <w:t>select</w:t>
      </w:r>
      <w:r>
        <w:rPr>
          <w:rFonts w:ascii="Times New Roman" w:hAnsi="Times New Roman"/>
        </w:rPr>
        <w:t xml:space="preserve">. Moreover, neither the </w:t>
      </w:r>
      <w:r>
        <w:rPr>
          <w:rFonts w:ascii="Times New Roman" w:hAnsi="Times New Roman" w:hint="eastAsia"/>
        </w:rPr>
        <w:t>FTI</w:t>
      </w:r>
      <w:r>
        <w:rPr>
          <w:rFonts w:ascii="Times New Roman" w:hAnsi="Times New Roman"/>
        </w:rPr>
        <w:t xml:space="preserve"> nor the SFI needs future forecasts as inputs; both ind</w:t>
      </w:r>
      <w:r>
        <w:rPr>
          <w:rFonts w:ascii="Times New Roman" w:hAnsi="Times New Roman" w:hint="eastAsia"/>
        </w:rPr>
        <w:t>ices</w:t>
      </w:r>
      <w:r>
        <w:rPr>
          <w:rFonts w:ascii="Times New Roman" w:hAnsi="Times New Roman"/>
        </w:rPr>
        <w:t xml:space="preserve"> only need historical </w:t>
      </w:r>
      <w:r>
        <w:rPr>
          <w:rFonts w:ascii="Times New Roman" w:hAnsi="Times New Roman" w:hint="eastAsia"/>
        </w:rPr>
        <w:t xml:space="preserve">realized </w:t>
      </w:r>
      <w:r>
        <w:rPr>
          <w:rFonts w:ascii="Times New Roman" w:hAnsi="Times New Roman"/>
        </w:rPr>
        <w:t>returns.</w:t>
      </w:r>
      <w:r w:rsidRPr="002043B8">
        <w:t xml:space="preserve"> </w:t>
      </w:r>
      <w:r w:rsidRPr="002043B8">
        <w:rPr>
          <w:rFonts w:ascii="Times New Roman" w:hAnsi="Times New Roman"/>
        </w:rPr>
        <w:t>No holding data is needed.</w:t>
      </w:r>
    </w:p>
    <w:p w14:paraId="3E2D102B" w14:textId="77777777" w:rsidR="00A75DC9" w:rsidRDefault="00A75DC9" w:rsidP="00A75DC9">
      <w:pPr>
        <w:pStyle w:val="Body"/>
        <w:rPr>
          <w:rFonts w:ascii="Times New Roman" w:hAnsi="Times New Roman"/>
        </w:rPr>
      </w:pPr>
      <w:r>
        <w:rPr>
          <w:rFonts w:ascii="Times New Roman" w:hAnsi="Times New Roman"/>
        </w:rPr>
        <w:tab/>
        <w:t xml:space="preserve">During turbulent periods, </w:t>
      </w:r>
      <w:r>
        <w:rPr>
          <w:rFonts w:ascii="Times New Roman" w:hAnsi="Times New Roman" w:hint="eastAsia"/>
        </w:rPr>
        <w:t xml:space="preserve">the following phenomena are observed: </w:t>
      </w:r>
      <w:r>
        <w:rPr>
          <w:rFonts w:ascii="Times New Roman" w:hAnsi="Times New Roman"/>
        </w:rPr>
        <w:t xml:space="preserve">(a) extreme negative or positive returns </w:t>
      </w:r>
      <w:r>
        <w:rPr>
          <w:rFonts w:ascii="Times New Roman" w:hAnsi="Times New Roman" w:hint="eastAsia"/>
        </w:rPr>
        <w:t xml:space="preserve">of each </w:t>
      </w:r>
      <w:r>
        <w:rPr>
          <w:rFonts w:ascii="Times New Roman" w:hAnsi="Times New Roman"/>
        </w:rPr>
        <w:t xml:space="preserve">investment compared to the historical norm, (b) the convergence of uncorrelated investment </w:t>
      </w:r>
      <w:r>
        <w:rPr>
          <w:rFonts w:ascii="Times New Roman" w:hAnsi="Times New Roman" w:hint="eastAsia"/>
        </w:rPr>
        <w:t>return</w:t>
      </w:r>
      <w:r>
        <w:rPr>
          <w:rFonts w:ascii="Times New Roman" w:hAnsi="Times New Roman"/>
        </w:rPr>
        <w:t xml:space="preserve">s </w:t>
      </w:r>
      <w:r>
        <w:rPr>
          <w:rFonts w:ascii="Times New Roman" w:hAnsi="Times New Roman" w:hint="eastAsia"/>
        </w:rPr>
        <w:t>and/</w:t>
      </w:r>
      <w:r>
        <w:rPr>
          <w:rFonts w:ascii="Times New Roman" w:hAnsi="Times New Roman"/>
        </w:rPr>
        <w:t>or the divergence of correlated investment returns,</w:t>
      </w:r>
      <w:r>
        <w:rPr>
          <w:rFonts w:ascii="Times New Roman" w:hAnsi="Times New Roman" w:hint="eastAsia"/>
        </w:rPr>
        <w:t xml:space="preserve"> </w:t>
      </w:r>
      <w:r>
        <w:rPr>
          <w:rFonts w:ascii="Times New Roman" w:hAnsi="Times New Roman"/>
        </w:rPr>
        <w:t xml:space="preserve">(c) lower </w:t>
      </w:r>
      <w:r>
        <w:rPr>
          <w:rFonts w:ascii="Times New Roman" w:hAnsi="Times New Roman" w:hint="eastAsia"/>
        </w:rPr>
        <w:t xml:space="preserve">(higher) </w:t>
      </w:r>
      <w:r>
        <w:rPr>
          <w:rFonts w:ascii="Times New Roman" w:hAnsi="Times New Roman"/>
        </w:rPr>
        <w:t>return-to-risk ratios</w:t>
      </w:r>
      <w:r>
        <w:rPr>
          <w:rFonts w:ascii="Times New Roman" w:hAnsi="Times New Roman" w:hint="eastAsia"/>
        </w:rPr>
        <w:t xml:space="preserve"> of risky (safe</w:t>
      </w:r>
      <w:r>
        <w:rPr>
          <w:rFonts w:ascii="Times New Roman" w:hAnsi="Times New Roman"/>
        </w:rPr>
        <w:t>r</w:t>
      </w:r>
      <w:r>
        <w:rPr>
          <w:rFonts w:ascii="Times New Roman" w:hAnsi="Times New Roman" w:hint="eastAsia"/>
        </w:rPr>
        <w:t>) asset</w:t>
      </w:r>
      <w:r>
        <w:rPr>
          <w:rFonts w:ascii="Times New Roman" w:hAnsi="Times New Roman"/>
        </w:rPr>
        <w:t xml:space="preserve">s, </w:t>
      </w:r>
      <w:r>
        <w:rPr>
          <w:rFonts w:ascii="Times New Roman" w:hAnsi="Times New Roman" w:hint="eastAsia"/>
        </w:rPr>
        <w:t xml:space="preserve">(d) </w:t>
      </w:r>
      <w:r>
        <w:rPr>
          <w:rFonts w:ascii="Times New Roman" w:hAnsi="Times New Roman"/>
        </w:rPr>
        <w:t xml:space="preserve">a deteriorated </w:t>
      </w:r>
      <w:r>
        <w:rPr>
          <w:rFonts w:ascii="Times New Roman" w:hAnsi="Times New Roman"/>
          <w:lang w:val="fr-FR"/>
        </w:rPr>
        <w:t xml:space="preserve">diversification </w:t>
      </w:r>
      <w:proofErr w:type="spellStart"/>
      <w:r>
        <w:rPr>
          <w:rFonts w:ascii="Times New Roman" w:hAnsi="Times New Roman"/>
          <w:lang w:val="fr-FR"/>
        </w:rPr>
        <w:t>effect</w:t>
      </w:r>
      <w:proofErr w:type="spellEnd"/>
      <w:r>
        <w:rPr>
          <w:rFonts w:ascii="Times New Roman" w:hAnsi="Times New Roman"/>
        </w:rPr>
        <w:t xml:space="preserve"> for a</w:t>
      </w:r>
      <w:r>
        <w:rPr>
          <w:rFonts w:ascii="Times New Roman" w:hAnsi="Times New Roman" w:hint="eastAsia"/>
        </w:rPr>
        <w:t>n entire</w:t>
      </w:r>
      <w:r>
        <w:rPr>
          <w:rFonts w:ascii="Times New Roman" w:hAnsi="Times New Roman"/>
        </w:rPr>
        <w:t xml:space="preserve"> portfolio</w:t>
      </w:r>
      <w:r>
        <w:rPr>
          <w:rFonts w:ascii="Times New Roman" w:hAnsi="Times New Roman" w:hint="eastAsia"/>
        </w:rPr>
        <w:t xml:space="preserve"> with a static allocation</w:t>
      </w:r>
      <w:r w:rsidRPr="003F4C8D">
        <w:rPr>
          <w:rFonts w:ascii="Times New Roman" w:hAnsi="Times New Roman" w:hint="eastAsia"/>
        </w:rPr>
        <w:t xml:space="preserve"> </w:t>
      </w:r>
      <w:r>
        <w:rPr>
          <w:rFonts w:ascii="Times New Roman" w:hAnsi="Times New Roman" w:hint="eastAsia"/>
        </w:rPr>
        <w:t xml:space="preserve">due to varying return/risk/correlation characteristics, and </w:t>
      </w:r>
      <w:r>
        <w:rPr>
          <w:rFonts w:ascii="Times New Roman" w:hAnsi="Times New Roman"/>
        </w:rPr>
        <w:t>(</w:t>
      </w:r>
      <w:r>
        <w:rPr>
          <w:rFonts w:ascii="Times New Roman" w:hAnsi="Times New Roman" w:hint="eastAsia"/>
        </w:rPr>
        <w:t>e</w:t>
      </w:r>
      <w:r>
        <w:rPr>
          <w:rFonts w:ascii="Times New Roman" w:hAnsi="Times New Roman"/>
        </w:rPr>
        <w:t>) high persistence of</w:t>
      </w:r>
      <w:r w:rsidRPr="00D63EB2">
        <w:rPr>
          <w:rFonts w:ascii="Times New Roman" w:hAnsi="Times New Roman" w:hint="eastAsia"/>
        </w:rPr>
        <w:t xml:space="preserve"> </w:t>
      </w:r>
      <w:r>
        <w:rPr>
          <w:rFonts w:ascii="Times New Roman" w:hAnsi="Times New Roman" w:hint="eastAsia"/>
        </w:rPr>
        <w:t>t</w:t>
      </w:r>
      <w:r>
        <w:rPr>
          <w:rFonts w:ascii="Times New Roman" w:hAnsi="Times New Roman"/>
        </w:rPr>
        <w:t>urbulence.</w:t>
      </w:r>
      <w:r>
        <w:rPr>
          <w:rFonts w:ascii="Times New Roman" w:hAnsi="Times New Roman" w:hint="eastAsia"/>
        </w:rPr>
        <w:t xml:space="preserve"> Both (a) and (b) are directly captured in the %FTI calculation while (c), (d), and (e) are empirically observed.</w:t>
      </w:r>
    </w:p>
    <w:p w14:paraId="61D213E5" w14:textId="77777777" w:rsidR="00A75DC9" w:rsidRPr="00373DF3" w:rsidRDefault="00A75DC9" w:rsidP="00A75DC9">
      <w:pPr>
        <w:pStyle w:val="Body"/>
        <w:rPr>
          <w:rFonts w:ascii="Times New Roman" w:eastAsiaTheme="minorEastAsia" w:hAnsi="Times New Roman" w:cs="Times New Roman"/>
        </w:rPr>
      </w:pPr>
      <w:r>
        <w:rPr>
          <w:rFonts w:ascii="Times New Roman" w:hAnsi="Times New Roman"/>
        </w:rPr>
        <w:tab/>
      </w:r>
      <w:r>
        <w:rPr>
          <w:rFonts w:ascii="Times New Roman" w:hAnsi="Times New Roman" w:hint="eastAsia"/>
        </w:rPr>
        <w:t xml:space="preserve">When a systemic risk rises, markets are considered to be </w:t>
      </w:r>
      <w:r>
        <w:rPr>
          <w:rFonts w:ascii="Times New Roman" w:eastAsiaTheme="minorEastAsia" w:hAnsi="Times New Roman" w:cs="Times New Roman" w:hint="eastAsia"/>
        </w:rPr>
        <w:t xml:space="preserve">fragile. It does not always lead to risky asset depreciation, but most significant stock </w:t>
      </w:r>
      <w:r>
        <w:rPr>
          <w:rFonts w:ascii="Times New Roman" w:eastAsiaTheme="minorEastAsia" w:hAnsi="Times New Roman" w:cs="Times New Roman"/>
        </w:rPr>
        <w:t>market</w:t>
      </w:r>
      <w:r>
        <w:rPr>
          <w:rFonts w:ascii="Times New Roman" w:eastAsiaTheme="minorEastAsia" w:hAnsi="Times New Roman" w:cs="Times New Roman" w:hint="eastAsia"/>
        </w:rPr>
        <w:t xml:space="preserve"> drawdowns have been preceded by spikes in the %SFI. This suggests that spikes in the %SFI are a near necessary, but not sufficient, condition for market crashes.</w:t>
      </w:r>
    </w:p>
    <w:p w14:paraId="5352139A" w14:textId="77777777" w:rsidR="00A75DC9" w:rsidRDefault="00A75DC9" w:rsidP="00A75DC9">
      <w:pPr>
        <w:pStyle w:val="Body"/>
        <w:rPr>
          <w:rFonts w:ascii="Times New Roman" w:eastAsiaTheme="minorEastAsia" w:hAnsi="Times New Roman" w:cs="Times New Roman"/>
        </w:rPr>
      </w:pPr>
      <w:r>
        <w:rPr>
          <w:rFonts w:ascii="Times New Roman" w:eastAsiaTheme="minorEastAsia" w:hAnsi="Times New Roman" w:cs="Times New Roman"/>
        </w:rPr>
        <w:tab/>
        <w:t>Both %FTI and %SFI can be applied to dynamic risk management (e.g., increase or decrease total portfolio risk), asset allocation strategies and any liquid investment strategies with any investment philosophy and procedure (e.g., lower allocation to investments with lower return/risk efficiencies when necessary).</w:t>
      </w:r>
    </w:p>
    <w:p w14:paraId="0EC6EBDE" w14:textId="77777777" w:rsidR="00A75DC9" w:rsidRDefault="00A75DC9" w:rsidP="00A75DC9">
      <w:pPr>
        <w:pStyle w:val="Body"/>
        <w:rPr>
          <w:rFonts w:ascii="Times New Roman" w:eastAsiaTheme="minorEastAsia" w:hAnsi="Times New Roman" w:cs="Times New Roman"/>
        </w:rPr>
      </w:pPr>
      <w:r>
        <w:rPr>
          <w:rFonts w:ascii="Times New Roman" w:eastAsiaTheme="minorEastAsia" w:hAnsi="Times New Roman" w:cs="Times New Roman" w:hint="eastAsia"/>
        </w:rPr>
        <w:t xml:space="preserve">Our empirical findings suggest that combining these two methodologies would have shown improved performance of a dynamic asset allocation strategy. Our cross-sectional and time-series analysis reveals the </w:t>
      </w:r>
      <w:r w:rsidRPr="00B112CE">
        <w:rPr>
          <w:rFonts w:ascii="Times New Roman" w:eastAsiaTheme="minorEastAsia" w:hAnsi="Times New Roman" w:cs="Times New Roman"/>
        </w:rPr>
        <w:t>complementary relationship</w:t>
      </w:r>
      <w:r>
        <w:rPr>
          <w:rFonts w:ascii="Times New Roman" w:eastAsiaTheme="minorEastAsia" w:hAnsi="Times New Roman" w:cs="Times New Roman" w:hint="eastAsia"/>
        </w:rPr>
        <w:t xml:space="preserve"> between the %FTI and %SFI; by combining these two, we </w:t>
      </w:r>
      <w:r>
        <w:rPr>
          <w:rFonts w:ascii="Times New Roman" w:eastAsiaTheme="minorEastAsia" w:hAnsi="Times New Roman" w:cs="Times New Roman"/>
        </w:rPr>
        <w:t xml:space="preserve">could </w:t>
      </w:r>
      <w:r>
        <w:rPr>
          <w:rFonts w:ascii="Times New Roman" w:eastAsiaTheme="minorEastAsia" w:hAnsi="Times New Roman" w:cs="Times New Roman" w:hint="eastAsia"/>
        </w:rPr>
        <w:t xml:space="preserve">have more confidence in the results. Both realized unusual </w:t>
      </w:r>
      <w:r>
        <w:rPr>
          <w:rFonts w:ascii="Times New Roman" w:eastAsiaTheme="minorEastAsia" w:hAnsi="Times New Roman" w:cs="Times New Roman"/>
        </w:rPr>
        <w:t>return</w:t>
      </w:r>
      <w:r>
        <w:rPr>
          <w:rFonts w:ascii="Times New Roman" w:eastAsiaTheme="minorEastAsia" w:hAnsi="Times New Roman" w:cs="Times New Roman" w:hint="eastAsia"/>
        </w:rPr>
        <w:t xml:space="preserve"> pattern and systemic fragility are a trigger for risk-averse asset allocation. </w:t>
      </w:r>
      <w:r>
        <w:rPr>
          <w:rFonts w:ascii="Times New Roman" w:eastAsiaTheme="minorEastAsia" w:hAnsi="Times New Roman" w:cs="Times New Roman"/>
        </w:rPr>
        <w:t>The investor thinks that i</w:t>
      </w:r>
      <w:r>
        <w:rPr>
          <w:rFonts w:ascii="Times New Roman" w:eastAsiaTheme="minorEastAsia" w:hAnsi="Times New Roman" w:cs="Times New Roman" w:hint="eastAsia"/>
        </w:rPr>
        <w:t xml:space="preserve">nvestors </w:t>
      </w:r>
      <w:r>
        <w:rPr>
          <w:rFonts w:ascii="Times New Roman" w:eastAsiaTheme="minorEastAsia" w:hAnsi="Times New Roman" w:cs="Times New Roman"/>
        </w:rPr>
        <w:t>and asset managers c</w:t>
      </w:r>
      <w:r>
        <w:rPr>
          <w:rFonts w:ascii="Times New Roman" w:eastAsiaTheme="minorEastAsia" w:hAnsi="Times New Roman" w:cs="Times New Roman" w:hint="eastAsia"/>
        </w:rPr>
        <w:t>ould be very confident in their high-risk estimates backed by both risk indicator</w:t>
      </w:r>
      <w:r>
        <w:rPr>
          <w:rFonts w:ascii="Times New Roman" w:eastAsiaTheme="minorEastAsia" w:hAnsi="Times New Roman" w:cs="Times New Roman"/>
        </w:rPr>
        <w:t>s</w:t>
      </w:r>
      <w:r>
        <w:rPr>
          <w:rFonts w:ascii="Times New Roman" w:eastAsiaTheme="minorEastAsia" w:hAnsi="Times New Roman" w:cs="Times New Roman" w:hint="eastAsia"/>
        </w:rPr>
        <w:t>.</w:t>
      </w:r>
    </w:p>
    <w:p w14:paraId="00534CDD" w14:textId="77777777" w:rsidR="00A75DC9" w:rsidRDefault="00A75DC9" w:rsidP="00A75DC9">
      <w:pPr>
        <w:pStyle w:val="Body"/>
        <w:rPr>
          <w:rFonts w:ascii="Times New Roman" w:eastAsiaTheme="minorEastAsia" w:hAnsi="Times New Roman" w:cs="Times New Roman"/>
        </w:rPr>
      </w:pPr>
    </w:p>
    <w:p w14:paraId="16B86A04" w14:textId="77777777" w:rsidR="00A75DC9" w:rsidRDefault="00A75DC9" w:rsidP="00A75DC9">
      <w:pPr>
        <w:pStyle w:val="Body"/>
        <w:ind w:firstLine="720"/>
        <w:rPr>
          <w:rFonts w:ascii="Times New Roman" w:eastAsiaTheme="minorEastAsia" w:hAnsi="Times New Roman" w:cs="Times New Roman"/>
        </w:rPr>
      </w:pPr>
      <w:r>
        <w:rPr>
          <w:rFonts w:ascii="Times New Roman" w:eastAsiaTheme="minorEastAsia" w:hAnsi="Times New Roman" w:cs="Times New Roman"/>
        </w:rPr>
        <w:t>Ex-post volatilities and correlations are results of returns. Volatilities do not show you a direction of return. Also, correlations do not suggest the absolute value of returns and have various one-on-one relations. The absolute value of returns/volatilities and correlations can change as economic and market conditions change. On the contrary, new normal can be re-defined with FTI and/or SFI on a regular basis. One of the beauties of these models is that we do not need to look at the large number of correlations (e.g., 45 for 10 investments). Please note that both FTI and SFI are coincident indices rather than leading or lagging indices. Raw values of FTI and SFI (without percentile rankings) are not normally distributed and not implying probabilities of a certain event; thus, percentile rankings of them should be used.</w:t>
      </w:r>
      <w:r w:rsidRPr="00067C1D">
        <w:rPr>
          <w:rFonts w:ascii="Times New Roman" w:eastAsiaTheme="minorEastAsia" w:hAnsi="Times New Roman" w:cs="Times New Roman"/>
        </w:rPr>
        <w:t xml:space="preserve"> </w:t>
      </w:r>
      <w:r>
        <w:rPr>
          <w:rFonts w:ascii="Times New Roman" w:eastAsiaTheme="minorEastAsia" w:hAnsi="Times New Roman" w:cs="Times New Roman"/>
        </w:rPr>
        <w:t>Moving averaging and percentile rankings make relative comparisons during a certain time window possible. Time periods for moving averages and percentile rankings should be based on simulated results and future forecasts for certain investments and asset classes.</w:t>
      </w:r>
    </w:p>
    <w:p w14:paraId="3BC7E9FB" w14:textId="77777777" w:rsidR="00A75DC9" w:rsidRDefault="00A75DC9" w:rsidP="00A75DC9">
      <w:pPr>
        <w:pStyle w:val="Body"/>
        <w:rPr>
          <w:rFonts w:ascii="Times New Roman" w:eastAsiaTheme="minorEastAsia" w:hAnsi="Times New Roman" w:cs="Times New Roman"/>
        </w:rPr>
      </w:pPr>
      <w:r>
        <w:rPr>
          <w:rFonts w:ascii="Times New Roman" w:hAnsi="Times New Roman"/>
        </w:rPr>
        <w:tab/>
      </w:r>
      <w:r>
        <w:rPr>
          <w:rFonts w:ascii="Times New Roman" w:eastAsiaTheme="minorEastAsia" w:hAnsi="Times New Roman" w:cs="Times New Roman" w:hint="eastAsia"/>
        </w:rPr>
        <w:t xml:space="preserve">As </w:t>
      </w:r>
      <w:proofErr w:type="spellStart"/>
      <w:r>
        <w:rPr>
          <w:rFonts w:ascii="Times New Roman" w:hAnsi="Times New Roman"/>
          <w:lang w:val="de-DE"/>
        </w:rPr>
        <w:t>Kritzman</w:t>
      </w:r>
      <w:proofErr w:type="spellEnd"/>
      <w:r>
        <w:rPr>
          <w:rFonts w:ascii="Times New Roman" w:hAnsi="Times New Roman"/>
          <w:lang w:val="de-DE"/>
        </w:rPr>
        <w:t xml:space="preserve"> </w:t>
      </w:r>
      <w:r>
        <w:rPr>
          <w:rFonts w:ascii="Times New Roman" w:hAnsi="Times New Roman"/>
          <w:lang w:val="pt-PT"/>
        </w:rPr>
        <w:t>[201</w:t>
      </w:r>
      <w:r>
        <w:rPr>
          <w:rFonts w:ascii="Times New Roman" w:hAnsi="Times New Roman" w:hint="eastAsia"/>
        </w:rPr>
        <w:t>3</w:t>
      </w:r>
      <w:r>
        <w:rPr>
          <w:rFonts w:ascii="Times New Roman" w:hAnsi="Times New Roman"/>
        </w:rPr>
        <w:t>]</w:t>
      </w:r>
      <w:r>
        <w:rPr>
          <w:rFonts w:ascii="Times New Roman" w:hAnsi="Times New Roman" w:hint="eastAsia"/>
        </w:rPr>
        <w:t xml:space="preserve"> pointed out, </w:t>
      </w:r>
      <w:r>
        <w:rPr>
          <w:rFonts w:ascii="Times New Roman" w:eastAsiaTheme="minorEastAsia" w:hAnsi="Times New Roman" w:cs="Times New Roman" w:hint="eastAsia"/>
        </w:rPr>
        <w:t>h</w:t>
      </w:r>
      <w:r w:rsidRPr="003313B7">
        <w:rPr>
          <w:rFonts w:ascii="Times New Roman" w:eastAsiaTheme="minorEastAsia" w:hAnsi="Times New Roman" w:cs="Times New Roman"/>
        </w:rPr>
        <w:t>istorically investors have avoided</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portfolio revisions</w:t>
      </w:r>
      <w:r>
        <w:rPr>
          <w:rFonts w:ascii="Times New Roman" w:eastAsiaTheme="minorEastAsia" w:hAnsi="Times New Roman" w:cs="Times New Roman" w:hint="eastAsia"/>
        </w:rPr>
        <w:t xml:space="preserve"> due to </w:t>
      </w:r>
      <w:r w:rsidRPr="003313B7">
        <w:rPr>
          <w:rFonts w:ascii="Times New Roman" w:eastAsiaTheme="minorEastAsia" w:hAnsi="Times New Roman" w:cs="Times New Roman"/>
        </w:rPr>
        <w:t xml:space="preserve">expensive </w:t>
      </w:r>
      <w:r>
        <w:rPr>
          <w:rFonts w:ascii="Times New Roman" w:eastAsiaTheme="minorEastAsia" w:hAnsi="Times New Roman" w:cs="Times New Roman" w:hint="eastAsia"/>
        </w:rPr>
        <w:t xml:space="preserve">cost incurred and/or </w:t>
      </w:r>
      <w:r w:rsidRPr="003313B7">
        <w:rPr>
          <w:rFonts w:ascii="Times New Roman" w:eastAsiaTheme="minorEastAsia" w:hAnsi="Times New Roman" w:cs="Times New Roman"/>
        </w:rPr>
        <w:t>lack</w:t>
      </w:r>
      <w:r>
        <w:rPr>
          <w:rFonts w:ascii="Times New Roman" w:eastAsiaTheme="minorEastAsia" w:hAnsi="Times New Roman" w:cs="Times New Roman" w:hint="eastAsia"/>
        </w:rPr>
        <w:t xml:space="preserve"> of </w:t>
      </w:r>
      <w:r w:rsidRPr="003313B7">
        <w:rPr>
          <w:rFonts w:ascii="Times New Roman" w:eastAsiaTheme="minorEastAsia" w:hAnsi="Times New Roman" w:cs="Times New Roman"/>
        </w:rPr>
        <w:t xml:space="preserve">confidence </w:t>
      </w:r>
      <w:r>
        <w:rPr>
          <w:rFonts w:ascii="Times New Roman" w:eastAsiaTheme="minorEastAsia" w:hAnsi="Times New Roman" w:cs="Times New Roman" w:hint="eastAsia"/>
        </w:rPr>
        <w:t xml:space="preserve">in </w:t>
      </w:r>
      <w:r w:rsidRPr="003313B7">
        <w:rPr>
          <w:rFonts w:ascii="Times New Roman" w:eastAsiaTheme="minorEastAsia" w:hAnsi="Times New Roman" w:cs="Times New Roman"/>
        </w:rPr>
        <w:t>successful</w:t>
      </w:r>
      <w:r>
        <w:rPr>
          <w:rFonts w:ascii="Times New Roman" w:eastAsiaTheme="minorEastAsia" w:hAnsi="Times New Roman" w:cs="Times New Roman" w:hint="eastAsia"/>
        </w:rPr>
        <w:t xml:space="preserve"> asset or risk factor allocation</w:t>
      </w:r>
      <w:r>
        <w:rPr>
          <w:rFonts w:ascii="Times New Roman" w:hAnsi="Times New Roman"/>
          <w:vertAlign w:val="superscript"/>
        </w:rPr>
        <w:t>6</w:t>
      </w:r>
      <w:r w:rsidRPr="003313B7">
        <w:rPr>
          <w:rFonts w:ascii="Times New Roman" w:eastAsiaTheme="minorEastAsia" w:hAnsi="Times New Roman" w:cs="Times New Roman"/>
        </w:rPr>
        <w:t>.</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These two impediments now pose less of a challenge</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than they might have in the past</w:t>
      </w:r>
      <w:r>
        <w:rPr>
          <w:rFonts w:ascii="Times New Roman" w:eastAsiaTheme="minorEastAsia" w:hAnsi="Times New Roman" w:cs="Times New Roman" w:hint="eastAsia"/>
        </w:rPr>
        <w:t xml:space="preserve">, thanks to proliferation of </w:t>
      </w:r>
      <w:r w:rsidRPr="003313B7">
        <w:rPr>
          <w:rFonts w:ascii="Times New Roman" w:eastAsiaTheme="minorEastAsia" w:hAnsi="Times New Roman" w:cs="Times New Roman"/>
        </w:rPr>
        <w:t>relatively</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 xml:space="preserve">inexpensive </w:t>
      </w:r>
      <w:r>
        <w:rPr>
          <w:rFonts w:ascii="Times New Roman" w:eastAsiaTheme="minorEastAsia" w:hAnsi="Times New Roman" w:cs="Times New Roman" w:hint="eastAsia"/>
        </w:rPr>
        <w:t xml:space="preserve">and </w:t>
      </w:r>
      <w:r>
        <w:rPr>
          <w:rFonts w:ascii="Times New Roman" w:eastAsiaTheme="minorEastAsia" w:hAnsi="Times New Roman" w:cs="Times New Roman"/>
        </w:rPr>
        <w:t>liquid</w:t>
      </w:r>
      <w:r>
        <w:rPr>
          <w:rFonts w:ascii="Times New Roman" w:eastAsiaTheme="minorEastAsia" w:hAnsi="Times New Roman" w:cs="Times New Roman" w:hint="eastAsia"/>
        </w:rPr>
        <w:t xml:space="preserve"> investment instruments, such as </w:t>
      </w:r>
      <w:r w:rsidRPr="003313B7">
        <w:rPr>
          <w:rFonts w:ascii="Times New Roman" w:eastAsiaTheme="minorEastAsia" w:hAnsi="Times New Roman" w:cs="Times New Roman"/>
        </w:rPr>
        <w:t>exchange-traded funds</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 xml:space="preserve">(ETFs), index funds, futures and </w:t>
      </w:r>
      <w:r>
        <w:rPr>
          <w:rFonts w:ascii="Times New Roman" w:eastAsiaTheme="minorEastAsia" w:hAnsi="Times New Roman" w:cs="Times New Roman"/>
        </w:rPr>
        <w:t>forwards</w:t>
      </w:r>
      <w:r w:rsidRPr="003313B7">
        <w:rPr>
          <w:rFonts w:ascii="Times New Roman" w:eastAsiaTheme="minorEastAsia" w:hAnsi="Times New Roman" w:cs="Times New Roman"/>
        </w:rPr>
        <w:t>.</w:t>
      </w:r>
    </w:p>
    <w:p w14:paraId="7F6811CF" w14:textId="77777777" w:rsidR="00A75DC9" w:rsidRDefault="00A75DC9" w:rsidP="00A75DC9">
      <w:pPr>
        <w:pStyle w:val="Body"/>
        <w:rPr>
          <w:rFonts w:ascii="Times New Roman" w:eastAsiaTheme="minorEastAsia" w:hAnsi="Times New Roman" w:cs="Times New Roman"/>
        </w:rPr>
      </w:pPr>
      <w:r>
        <w:rPr>
          <w:rFonts w:ascii="Times New Roman" w:eastAsiaTheme="minorEastAsia" w:hAnsi="Times New Roman" w:cs="Times New Roman"/>
        </w:rPr>
        <w:tab/>
      </w:r>
      <w:r w:rsidRPr="003313B7">
        <w:rPr>
          <w:rFonts w:ascii="Times New Roman" w:eastAsiaTheme="minorEastAsia" w:hAnsi="Times New Roman" w:cs="Times New Roman"/>
        </w:rPr>
        <w:t xml:space="preserve">Samuelson [1998] </w:t>
      </w:r>
      <w:r w:rsidRPr="00216E3B">
        <w:rPr>
          <w:rFonts w:ascii="Times New Roman" w:eastAsiaTheme="minorEastAsia" w:hAnsi="Times New Roman" w:cs="Times New Roman"/>
        </w:rPr>
        <w:t>offered the dictum that the stock market is “micro efficient” but “macro</w:t>
      </w:r>
      <w:r>
        <w:rPr>
          <w:rFonts w:ascii="Times New Roman" w:eastAsiaTheme="minorEastAsia" w:hAnsi="Times New Roman" w:cs="Times New Roman" w:hint="eastAsia"/>
        </w:rPr>
        <w:t xml:space="preserve"> </w:t>
      </w:r>
      <w:r w:rsidRPr="00216E3B">
        <w:rPr>
          <w:rFonts w:ascii="Times New Roman" w:eastAsiaTheme="minorEastAsia" w:hAnsi="Times New Roman" w:cs="Times New Roman"/>
        </w:rPr>
        <w:t>inefficient.”</w:t>
      </w:r>
      <w:r>
        <w:rPr>
          <w:rFonts w:ascii="Times New Roman" w:hAnsi="Times New Roman" w:hint="eastAsia"/>
          <w:vertAlign w:val="superscript"/>
        </w:rPr>
        <w:t>7</w:t>
      </w:r>
      <w:r w:rsidRPr="00216E3B">
        <w:rPr>
          <w:rFonts w:ascii="Times New Roman" w:eastAsiaTheme="minorEastAsia" w:hAnsi="Times New Roman" w:cs="Times New Roman"/>
        </w:rPr>
        <w:t xml:space="preserve"> That is, the efficient markets hypothesis works much better for individual stocks than it</w:t>
      </w:r>
      <w:r>
        <w:rPr>
          <w:rFonts w:ascii="Times New Roman" w:eastAsiaTheme="minorEastAsia" w:hAnsi="Times New Roman" w:cs="Times New Roman" w:hint="eastAsia"/>
        </w:rPr>
        <w:t xml:space="preserve"> </w:t>
      </w:r>
      <w:r w:rsidRPr="00216E3B">
        <w:rPr>
          <w:rFonts w:ascii="Times New Roman" w:eastAsiaTheme="minorEastAsia" w:hAnsi="Times New Roman" w:cs="Times New Roman"/>
        </w:rPr>
        <w:t>does for the aggregate stock market.</w:t>
      </w:r>
      <w:r>
        <w:rPr>
          <w:rFonts w:ascii="Times New Roman" w:hAnsi="Times New Roman" w:hint="eastAsia"/>
          <w:lang w:val="de-DE"/>
        </w:rPr>
        <w:t xml:space="preserve"> </w:t>
      </w:r>
      <w:r>
        <w:rPr>
          <w:rFonts w:ascii="Times New Roman" w:eastAsiaTheme="minorEastAsia" w:hAnsi="Times New Roman" w:cs="Times New Roman" w:hint="eastAsia"/>
        </w:rPr>
        <w:t>T</w:t>
      </w:r>
      <w:r w:rsidRPr="003313B7">
        <w:rPr>
          <w:rFonts w:ascii="Times New Roman" w:eastAsiaTheme="minorEastAsia" w:hAnsi="Times New Roman" w:cs="Times New Roman"/>
        </w:rPr>
        <w:t>he</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Samuelson dictum states that markets are relatively micro</w:t>
      </w:r>
      <w:r>
        <w:rPr>
          <w:rFonts w:ascii="Times New Roman" w:eastAsiaTheme="minorEastAsia" w:hAnsi="Times New Roman" w:cs="Times New Roman" w:hint="eastAsia"/>
        </w:rPr>
        <w:t>-</w:t>
      </w:r>
      <w:r w:rsidRPr="003313B7">
        <w:rPr>
          <w:rFonts w:ascii="Times New Roman" w:eastAsiaTheme="minorEastAsia" w:hAnsi="Times New Roman" w:cs="Times New Roman"/>
        </w:rPr>
        <w:t>efficient</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 xml:space="preserve">because a smart investor </w:t>
      </w:r>
      <w:r>
        <w:rPr>
          <w:rFonts w:ascii="Times New Roman" w:eastAsiaTheme="minorEastAsia" w:hAnsi="Times New Roman" w:cs="Times New Roman"/>
        </w:rPr>
        <w:t xml:space="preserve">(asset manager) </w:t>
      </w:r>
      <w:r w:rsidRPr="003313B7">
        <w:rPr>
          <w:rFonts w:ascii="Times New Roman" w:eastAsiaTheme="minorEastAsia" w:hAnsi="Times New Roman" w:cs="Times New Roman"/>
        </w:rPr>
        <w:t>who spots mispriced securities</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 xml:space="preserve">trades to exploit the inefficiency </w:t>
      </w:r>
      <w:r>
        <w:rPr>
          <w:rFonts w:ascii="Times New Roman" w:eastAsiaTheme="minorEastAsia" w:hAnsi="Times New Roman" w:cs="Times New Roman" w:hint="eastAsia"/>
        </w:rPr>
        <w:t xml:space="preserve">and the inefficiency is </w:t>
      </w:r>
      <w:r w:rsidRPr="003313B7">
        <w:rPr>
          <w:rFonts w:ascii="Times New Roman" w:eastAsiaTheme="minorEastAsia" w:hAnsi="Times New Roman" w:cs="Times New Roman"/>
        </w:rPr>
        <w:t>correct</w:t>
      </w:r>
      <w:r>
        <w:rPr>
          <w:rFonts w:ascii="Times New Roman" w:eastAsiaTheme="minorEastAsia" w:hAnsi="Times New Roman" w:cs="Times New Roman" w:hint="eastAsia"/>
        </w:rPr>
        <w:t>ed as a result</w:t>
      </w:r>
      <w:r w:rsidRPr="003313B7">
        <w:rPr>
          <w:rFonts w:ascii="Times New Roman" w:eastAsiaTheme="minorEastAsia" w:hAnsi="Times New Roman" w:cs="Times New Roman"/>
        </w:rPr>
        <w:t>. However, when an aggregation of securities, such as an</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asset class, is mispriced and a smart investor trades to exploit</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it, that action is insufficient to revalue the entire asset class.</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Macro-inefficiencies typically require an exogenous shock</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to jolt many investors to trade in concert in order to revalue</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an entire asset class. Hence, macro-inefficiencies persist sufficiently</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long for investors</w:t>
      </w:r>
      <w:r>
        <w:rPr>
          <w:rFonts w:ascii="Times New Roman" w:eastAsiaTheme="minorEastAsia" w:hAnsi="Times New Roman" w:cs="Times New Roman"/>
        </w:rPr>
        <w:t xml:space="preserve"> </w:t>
      </w:r>
      <w:r w:rsidRPr="003313B7">
        <w:rPr>
          <w:rFonts w:ascii="Times New Roman" w:eastAsiaTheme="minorEastAsia" w:hAnsi="Times New Roman" w:cs="Times New Roman"/>
        </w:rPr>
        <w:t>to act on them.</w:t>
      </w:r>
    </w:p>
    <w:p w14:paraId="56803D7D" w14:textId="77777777" w:rsidR="00A75DC9" w:rsidRDefault="00A75DC9" w:rsidP="00A75DC9">
      <w:pPr>
        <w:pStyle w:val="Body"/>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hint="eastAsia"/>
        </w:rPr>
        <w:t xml:space="preserve">It </w:t>
      </w:r>
      <w:r>
        <w:rPr>
          <w:rFonts w:ascii="Times New Roman" w:eastAsiaTheme="minorEastAsia" w:hAnsi="Times New Roman" w:cs="Times New Roman"/>
        </w:rPr>
        <w:t>should</w:t>
      </w:r>
      <w:r>
        <w:rPr>
          <w:rFonts w:ascii="Times New Roman" w:eastAsiaTheme="minorEastAsia" w:hAnsi="Times New Roman" w:cs="Times New Roman" w:hint="eastAsia"/>
        </w:rPr>
        <w:t xml:space="preserve"> be warned </w:t>
      </w:r>
      <w:r>
        <w:rPr>
          <w:rFonts w:ascii="Times New Roman" w:eastAsiaTheme="minorEastAsia" w:hAnsi="Times New Roman" w:cs="Times New Roman"/>
        </w:rPr>
        <w:t>that</w:t>
      </w:r>
      <w:r>
        <w:rPr>
          <w:rFonts w:ascii="Times New Roman" w:eastAsiaTheme="minorEastAsia" w:hAnsi="Times New Roman" w:cs="Times New Roman" w:hint="eastAsia"/>
        </w:rPr>
        <w:t xml:space="preserve"> l</w:t>
      </w:r>
      <w:r w:rsidRPr="008B0A57">
        <w:rPr>
          <w:rFonts w:ascii="Times New Roman" w:eastAsiaTheme="minorEastAsia" w:hAnsi="Times New Roman" w:cs="Times New Roman"/>
        </w:rPr>
        <w:t xml:space="preserve">ike any other market-timing </w:t>
      </w:r>
      <w:r>
        <w:rPr>
          <w:rFonts w:ascii="Times New Roman" w:eastAsiaTheme="minorEastAsia" w:hAnsi="Times New Roman" w:cs="Times New Roman" w:hint="eastAsia"/>
        </w:rPr>
        <w:t>strategies/models</w:t>
      </w:r>
      <w:r w:rsidRPr="008B0A57">
        <w:rPr>
          <w:rFonts w:ascii="Times New Roman" w:eastAsiaTheme="minorEastAsia" w:hAnsi="Times New Roman" w:cs="Times New Roman"/>
        </w:rPr>
        <w:t xml:space="preserve">, if there are enough adopters who </w:t>
      </w:r>
      <w:r>
        <w:rPr>
          <w:rFonts w:ascii="Times New Roman" w:eastAsiaTheme="minorEastAsia" w:hAnsi="Times New Roman" w:cs="Times New Roman" w:hint="eastAsia"/>
        </w:rPr>
        <w:t xml:space="preserve">constantly </w:t>
      </w:r>
      <w:r w:rsidRPr="008B0A57">
        <w:rPr>
          <w:rFonts w:ascii="Times New Roman" w:eastAsiaTheme="minorEastAsia" w:hAnsi="Times New Roman" w:cs="Times New Roman"/>
        </w:rPr>
        <w:t xml:space="preserve">use </w:t>
      </w:r>
      <w:r>
        <w:rPr>
          <w:rFonts w:ascii="Times New Roman" w:eastAsiaTheme="minorEastAsia" w:hAnsi="Times New Roman" w:cs="Times New Roman" w:hint="eastAsia"/>
        </w:rPr>
        <w:t>metrics in this paper</w:t>
      </w:r>
      <w:r w:rsidRPr="008B0A57">
        <w:rPr>
          <w:rFonts w:ascii="Times New Roman" w:eastAsiaTheme="minorEastAsia" w:hAnsi="Times New Roman" w:cs="Times New Roman"/>
        </w:rPr>
        <w:t>, it will become a self-fulfilling prophecy in that it will cause its own crashes</w:t>
      </w:r>
      <w:r>
        <w:rPr>
          <w:rFonts w:ascii="Times New Roman" w:eastAsiaTheme="minorEastAsia" w:hAnsi="Times New Roman" w:cs="Times New Roman" w:hint="eastAsia"/>
        </w:rPr>
        <w:t>.</w:t>
      </w:r>
      <w:r w:rsidRPr="008B0A57">
        <w:rPr>
          <w:rFonts w:ascii="Times New Roman" w:eastAsiaTheme="minorEastAsia" w:hAnsi="Times New Roman" w:cs="Times New Roman"/>
        </w:rPr>
        <w:t xml:space="preserve"> </w:t>
      </w:r>
      <w:r>
        <w:rPr>
          <w:rFonts w:ascii="Times New Roman" w:eastAsiaTheme="minorEastAsia" w:hAnsi="Times New Roman" w:cs="Times New Roman" w:hint="eastAsia"/>
        </w:rPr>
        <w:t xml:space="preserve">We saw the stock market crash on October 19, 1987 by </w:t>
      </w:r>
      <w:r w:rsidRPr="008B0A57">
        <w:rPr>
          <w:rFonts w:ascii="Times New Roman" w:eastAsiaTheme="minorEastAsia" w:hAnsi="Times New Roman" w:cs="Times New Roman"/>
        </w:rPr>
        <w:t>portfolio insurance</w:t>
      </w:r>
      <w:r>
        <w:rPr>
          <w:rFonts w:ascii="Times New Roman" w:eastAsiaTheme="minorEastAsia" w:hAnsi="Times New Roman" w:cs="Times New Roman"/>
        </w:rPr>
        <w:t>,</w:t>
      </w:r>
      <w:r w:rsidRPr="008B0A57">
        <w:rPr>
          <w:rFonts w:ascii="Times New Roman" w:eastAsiaTheme="minorEastAsia" w:hAnsi="Times New Roman" w:cs="Times New Roman"/>
        </w:rPr>
        <w:t xml:space="preserve"> </w:t>
      </w:r>
      <w:r>
        <w:rPr>
          <w:rFonts w:ascii="Times New Roman" w:eastAsiaTheme="minorEastAsia" w:hAnsi="Times New Roman" w:cs="Times New Roman" w:hint="eastAsia"/>
        </w:rPr>
        <w:t xml:space="preserve">and </w:t>
      </w:r>
      <w:r w:rsidRPr="001C0A94">
        <w:rPr>
          <w:rFonts w:ascii="Times New Roman" w:eastAsiaTheme="minorEastAsia" w:hAnsi="Times New Roman" w:cs="Times New Roman"/>
        </w:rPr>
        <w:t xml:space="preserve">extraordinary </w:t>
      </w:r>
      <w:r>
        <w:rPr>
          <w:rFonts w:ascii="Times New Roman" w:eastAsiaTheme="minorEastAsia" w:hAnsi="Times New Roman" w:cs="Times New Roman" w:hint="eastAsia"/>
        </w:rPr>
        <w:t xml:space="preserve">quant factor </w:t>
      </w:r>
      <w:r w:rsidRPr="001C0A94">
        <w:rPr>
          <w:rFonts w:ascii="Times New Roman" w:eastAsiaTheme="minorEastAsia" w:hAnsi="Times New Roman" w:cs="Times New Roman"/>
        </w:rPr>
        <w:t>drawdowns at virtually the same time</w:t>
      </w:r>
      <w:r>
        <w:rPr>
          <w:rFonts w:ascii="Times New Roman" w:eastAsiaTheme="minorEastAsia" w:hAnsi="Times New Roman" w:cs="Times New Roman" w:hint="eastAsia"/>
        </w:rPr>
        <w:t xml:space="preserve"> (the quant liquidity crunch) early in August 2007</w:t>
      </w:r>
      <w:r w:rsidRPr="008B0A57">
        <w:rPr>
          <w:rFonts w:ascii="Times New Roman" w:eastAsiaTheme="minorEastAsia" w:hAnsi="Times New Roman" w:cs="Times New Roman"/>
        </w:rPr>
        <w:t>.</w:t>
      </w:r>
      <w:r>
        <w:rPr>
          <w:rFonts w:ascii="Times New Roman" w:eastAsiaTheme="minorEastAsia" w:hAnsi="Times New Roman" w:cs="Times New Roman" w:hint="eastAsia"/>
        </w:rPr>
        <w:t xml:space="preserve"> </w:t>
      </w:r>
      <w:r>
        <w:rPr>
          <w:rFonts w:ascii="Times New Roman" w:eastAsiaTheme="minorEastAsia" w:hAnsi="Times New Roman" w:cs="Times New Roman"/>
        </w:rPr>
        <w:t>Furthermore</w:t>
      </w:r>
      <w:r>
        <w:rPr>
          <w:rFonts w:ascii="Times New Roman" w:eastAsiaTheme="minorEastAsia" w:hAnsi="Times New Roman" w:cs="Times New Roman" w:hint="eastAsia"/>
        </w:rPr>
        <w:t xml:space="preserve">, </w:t>
      </w:r>
      <w:r>
        <w:rPr>
          <w:rFonts w:ascii="Times New Roman" w:eastAsiaTheme="minorEastAsia" w:hAnsi="Times New Roman" w:cs="Times New Roman" w:hint="eastAsia"/>
        </w:rPr>
        <w:lastRenderedPageBreak/>
        <w:t>a</w:t>
      </w:r>
      <w:r w:rsidRPr="008B0A57">
        <w:rPr>
          <w:rFonts w:ascii="Times New Roman" w:eastAsiaTheme="minorEastAsia" w:hAnsi="Times New Roman" w:cs="Times New Roman"/>
        </w:rPr>
        <w:t>s more people follow th</w:t>
      </w:r>
      <w:r>
        <w:rPr>
          <w:rFonts w:ascii="Times New Roman" w:eastAsiaTheme="minorEastAsia" w:hAnsi="Times New Roman" w:cs="Times New Roman" w:hint="eastAsia"/>
        </w:rPr>
        <w:t>ese metrics</w:t>
      </w:r>
      <w:r w:rsidRPr="008B0A57">
        <w:rPr>
          <w:rFonts w:ascii="Times New Roman" w:eastAsiaTheme="minorEastAsia" w:hAnsi="Times New Roman" w:cs="Times New Roman"/>
        </w:rPr>
        <w:t xml:space="preserve">, it will </w:t>
      </w:r>
      <w:r>
        <w:rPr>
          <w:rFonts w:ascii="Times New Roman" w:eastAsiaTheme="minorEastAsia" w:hAnsi="Times New Roman" w:cs="Times New Roman" w:hint="eastAsia"/>
        </w:rPr>
        <w:t xml:space="preserve">be hard to differentiate </w:t>
      </w:r>
      <w:r>
        <w:rPr>
          <w:rFonts w:ascii="Times New Roman" w:eastAsiaTheme="minorEastAsia" w:hAnsi="Times New Roman" w:cs="Times New Roman"/>
        </w:rPr>
        <w:t>yourself</w:t>
      </w:r>
      <w:r>
        <w:rPr>
          <w:rFonts w:ascii="Times New Roman" w:eastAsiaTheme="minorEastAsia" w:hAnsi="Times New Roman" w:cs="Times New Roman" w:hint="eastAsia"/>
        </w:rPr>
        <w:t xml:space="preserve"> from others and </w:t>
      </w:r>
      <w:r w:rsidRPr="008B0A57">
        <w:rPr>
          <w:rFonts w:ascii="Times New Roman" w:eastAsiaTheme="minorEastAsia" w:hAnsi="Times New Roman" w:cs="Times New Roman"/>
        </w:rPr>
        <w:t>become less valuable</w:t>
      </w:r>
      <w:r>
        <w:rPr>
          <w:rFonts w:ascii="Times New Roman" w:eastAsiaTheme="minorEastAsia" w:hAnsi="Times New Roman" w:cs="Times New Roman" w:hint="eastAsia"/>
        </w:rPr>
        <w:t>.</w:t>
      </w:r>
      <w:r w:rsidRPr="008B0A57">
        <w:rPr>
          <w:rFonts w:ascii="Times New Roman" w:eastAsiaTheme="minorEastAsia" w:hAnsi="Times New Roman" w:cs="Times New Roman"/>
        </w:rPr>
        <w:t xml:space="preserve"> </w:t>
      </w:r>
      <w:r>
        <w:rPr>
          <w:rFonts w:ascii="Times New Roman" w:eastAsiaTheme="minorEastAsia" w:hAnsi="Times New Roman" w:cs="Times New Roman" w:hint="eastAsia"/>
        </w:rPr>
        <w:t>H</w:t>
      </w:r>
      <w:r w:rsidRPr="008B0A57">
        <w:rPr>
          <w:rFonts w:ascii="Times New Roman" w:eastAsiaTheme="minorEastAsia" w:hAnsi="Times New Roman" w:cs="Times New Roman"/>
        </w:rPr>
        <w:t>owever, th</w:t>
      </w:r>
      <w:r>
        <w:rPr>
          <w:rFonts w:ascii="Times New Roman" w:eastAsiaTheme="minorEastAsia" w:hAnsi="Times New Roman" w:cs="Times New Roman" w:hint="eastAsia"/>
        </w:rPr>
        <w:t xml:space="preserve">ese metrics are considered to </w:t>
      </w:r>
      <w:r w:rsidRPr="008B0A57">
        <w:rPr>
          <w:rFonts w:ascii="Times New Roman" w:eastAsiaTheme="minorEastAsia" w:hAnsi="Times New Roman" w:cs="Times New Roman"/>
        </w:rPr>
        <w:t xml:space="preserve">remain valuable for some time, because it is unlikely that everyone will </w:t>
      </w:r>
      <w:r>
        <w:rPr>
          <w:rFonts w:ascii="Times New Roman" w:eastAsiaTheme="minorEastAsia" w:hAnsi="Times New Roman" w:cs="Times New Roman" w:hint="eastAsia"/>
        </w:rPr>
        <w:t xml:space="preserve">always </w:t>
      </w:r>
      <w:r w:rsidRPr="008B0A57">
        <w:rPr>
          <w:rFonts w:ascii="Times New Roman" w:eastAsiaTheme="minorEastAsia" w:hAnsi="Times New Roman" w:cs="Times New Roman"/>
        </w:rPr>
        <w:t xml:space="preserve">follow </w:t>
      </w:r>
      <w:r>
        <w:rPr>
          <w:rFonts w:ascii="Times New Roman" w:eastAsiaTheme="minorEastAsia" w:hAnsi="Times New Roman" w:cs="Times New Roman" w:hint="eastAsia"/>
        </w:rPr>
        <w:t>them and allocate assets accordingly</w:t>
      </w:r>
      <w:r w:rsidRPr="008B0A57">
        <w:rPr>
          <w:rFonts w:ascii="Times New Roman" w:eastAsiaTheme="minorEastAsia" w:hAnsi="Times New Roman" w:cs="Times New Roman"/>
        </w:rPr>
        <w:t>.</w:t>
      </w:r>
      <w:r>
        <w:rPr>
          <w:rFonts w:ascii="Times New Roman" w:eastAsiaTheme="minorEastAsia" w:hAnsi="Times New Roman" w:cs="Times New Roman" w:hint="eastAsia"/>
        </w:rPr>
        <w:t xml:space="preserve"> Finally, evaluating </w:t>
      </w:r>
      <w:r w:rsidRPr="00216E3B">
        <w:rPr>
          <w:rFonts w:ascii="Times New Roman" w:eastAsiaTheme="minorEastAsia" w:hAnsi="Times New Roman" w:cs="Times New Roman"/>
        </w:rPr>
        <w:t>crowdedness</w:t>
      </w:r>
      <w:r>
        <w:rPr>
          <w:rFonts w:ascii="Times New Roman" w:eastAsiaTheme="minorEastAsia" w:hAnsi="Times New Roman" w:cs="Times New Roman" w:hint="eastAsia"/>
        </w:rPr>
        <w:t xml:space="preserve"> of metrics has been, and always will be, important.</w:t>
      </w:r>
    </w:p>
    <w:p w14:paraId="5EBE86FC" w14:textId="109931CC" w:rsidR="00857A78" w:rsidRDefault="00857A78" w:rsidP="00731F69">
      <w:pPr>
        <w:pStyle w:val="Body"/>
        <w:rPr>
          <w:rFonts w:ascii="Times New Roman" w:eastAsiaTheme="minorEastAsia" w:hAnsi="Times New Roman" w:cs="Times New Roman"/>
        </w:rPr>
      </w:pPr>
    </w:p>
    <w:p w14:paraId="27BFA29B" w14:textId="5DA79C25" w:rsidR="00731F69" w:rsidRDefault="00731F69" w:rsidP="008B0A57">
      <w:pPr>
        <w:pStyle w:val="Body"/>
        <w:rPr>
          <w:rFonts w:ascii="Times New Roman" w:eastAsiaTheme="minorEastAsia" w:hAnsi="Times New Roman" w:cs="Times New Roman"/>
        </w:rPr>
      </w:pPr>
    </w:p>
    <w:p w14:paraId="021E2C7C" w14:textId="77777777" w:rsidR="00731F69" w:rsidRDefault="00731F69" w:rsidP="008B0A57">
      <w:pPr>
        <w:pStyle w:val="Body"/>
        <w:rPr>
          <w:rFonts w:ascii="Times New Roman" w:eastAsiaTheme="minorEastAsia" w:hAnsi="Times New Roman" w:cs="Times New Roman"/>
        </w:rPr>
      </w:pPr>
    </w:p>
    <w:p w14:paraId="06C85F92" w14:textId="77777777" w:rsidR="00E67ECC" w:rsidRDefault="00E67ECC">
      <w:pPr>
        <w:rPr>
          <w:rFonts w:eastAsia="Arial Unicode MS" w:cs="Arial Unicode MS"/>
          <w:b/>
          <w:bCs/>
          <w:color w:val="000000"/>
          <w:sz w:val="22"/>
          <w:szCs w:val="22"/>
          <w:lang w:val="es-ES_tradnl" w:eastAsia="ja-JP"/>
        </w:rPr>
      </w:pPr>
      <w:r>
        <w:rPr>
          <w:b/>
          <w:bCs/>
          <w:lang w:val="es-ES_tradnl"/>
        </w:rPr>
        <w:br w:type="page"/>
      </w:r>
    </w:p>
    <w:p w14:paraId="0F25C0E1" w14:textId="77777777" w:rsidR="009F1D80" w:rsidRDefault="003B0437">
      <w:pPr>
        <w:pStyle w:val="Body"/>
        <w:rPr>
          <w:rFonts w:ascii="Times New Roman" w:eastAsia="Times New Roman" w:hAnsi="Times New Roman" w:cs="Times New Roman"/>
          <w:b/>
          <w:bCs/>
        </w:rPr>
      </w:pPr>
      <w:r>
        <w:rPr>
          <w:rFonts w:ascii="Times New Roman" w:hAnsi="Times New Roman" w:hint="eastAsia"/>
          <w:b/>
          <w:bCs/>
        </w:rPr>
        <w:lastRenderedPageBreak/>
        <w:t>Notes</w:t>
      </w:r>
    </w:p>
    <w:p w14:paraId="366539D3" w14:textId="77777777" w:rsidR="00E32B5F" w:rsidRDefault="00E32B5F">
      <w:pPr>
        <w:pStyle w:val="Body"/>
        <w:rPr>
          <w:rFonts w:ascii="Times New Roman" w:hAnsi="Times New Roman"/>
        </w:rPr>
      </w:pPr>
    </w:p>
    <w:p w14:paraId="6468356F" w14:textId="6A64B279" w:rsidR="009F1D80" w:rsidRDefault="00BD05EC">
      <w:pPr>
        <w:pStyle w:val="Body"/>
        <w:rPr>
          <w:rFonts w:ascii="Times New Roman" w:hAnsi="Times New Roman"/>
        </w:rPr>
      </w:pPr>
      <w:r>
        <w:rPr>
          <w:rFonts w:ascii="Times New Roman" w:hAnsi="Times New Roman" w:hint="eastAsia"/>
        </w:rPr>
        <w:t>The material presented is for informational purpose</w:t>
      </w:r>
      <w:r w:rsidR="006F0E70">
        <w:rPr>
          <w:rFonts w:ascii="Times New Roman" w:hAnsi="Times New Roman"/>
        </w:rPr>
        <w:t>s</w:t>
      </w:r>
      <w:r>
        <w:rPr>
          <w:rFonts w:ascii="Times New Roman" w:hAnsi="Times New Roman" w:hint="eastAsia"/>
        </w:rPr>
        <w:t xml:space="preserve"> only. </w:t>
      </w:r>
      <w:r w:rsidR="00373DF3">
        <w:rPr>
          <w:rFonts w:ascii="Times New Roman" w:hAnsi="Times New Roman"/>
        </w:rPr>
        <w:t xml:space="preserve">The views expressed in this </w:t>
      </w:r>
      <w:r w:rsidR="006614B0">
        <w:rPr>
          <w:rFonts w:ascii="Times New Roman" w:hAnsi="Times New Roman" w:hint="eastAsia"/>
        </w:rPr>
        <w:t>paper</w:t>
      </w:r>
      <w:r w:rsidR="006614B0">
        <w:rPr>
          <w:rFonts w:ascii="Times New Roman" w:hAnsi="Times New Roman"/>
        </w:rPr>
        <w:t xml:space="preserve"> </w:t>
      </w:r>
      <w:r w:rsidR="00373DF3">
        <w:rPr>
          <w:rFonts w:ascii="Times New Roman" w:hAnsi="Times New Roman"/>
        </w:rPr>
        <w:t xml:space="preserve">are the view solely of the author </w:t>
      </w:r>
      <w:r>
        <w:rPr>
          <w:rFonts w:ascii="Times New Roman" w:hAnsi="Times New Roman" w:hint="eastAsia"/>
        </w:rPr>
        <w:t xml:space="preserve">and are subject to change; moreover, </w:t>
      </w:r>
      <w:r w:rsidR="00CF15FF">
        <w:rPr>
          <w:rFonts w:ascii="Times New Roman" w:hAnsi="Times New Roman" w:hint="eastAsia"/>
        </w:rPr>
        <w:t xml:space="preserve">the views </w:t>
      </w:r>
      <w:r w:rsidR="00373DF3">
        <w:rPr>
          <w:rFonts w:ascii="Times New Roman" w:hAnsi="Times New Roman"/>
        </w:rPr>
        <w:t xml:space="preserve">do not necessarily represent the </w:t>
      </w:r>
      <w:r>
        <w:rPr>
          <w:rFonts w:ascii="Times New Roman" w:hAnsi="Times New Roman" w:hint="eastAsia"/>
        </w:rPr>
        <w:t xml:space="preserve">official </w:t>
      </w:r>
      <w:r w:rsidR="00373DF3">
        <w:rPr>
          <w:rFonts w:ascii="Times New Roman" w:hAnsi="Times New Roman"/>
        </w:rPr>
        <w:t xml:space="preserve">views of </w:t>
      </w:r>
      <w:r w:rsidR="006F0E70">
        <w:rPr>
          <w:rFonts w:ascii="Times New Roman" w:hAnsi="Times New Roman"/>
        </w:rPr>
        <w:t>the author’s employer</w:t>
      </w:r>
      <w:r w:rsidR="00373DF3">
        <w:rPr>
          <w:rFonts w:ascii="Times New Roman" w:hAnsi="Times New Roman"/>
        </w:rPr>
        <w:t>.</w:t>
      </w:r>
    </w:p>
    <w:p w14:paraId="0CD6BEBD" w14:textId="77777777" w:rsidR="004C0B48" w:rsidRDefault="004C0B48">
      <w:pPr>
        <w:pStyle w:val="Body"/>
        <w:rPr>
          <w:rFonts w:ascii="Times New Roman" w:eastAsia="Times New Roman" w:hAnsi="Times New Roman" w:cs="Times New Roman"/>
        </w:rPr>
      </w:pPr>
    </w:p>
    <w:p w14:paraId="25602337" w14:textId="77777777" w:rsidR="009F1D80" w:rsidRPr="003B0437" w:rsidRDefault="003A2FD5" w:rsidP="003B0437">
      <w:pPr>
        <w:pStyle w:val="Body"/>
        <w:numPr>
          <w:ilvl w:val="0"/>
          <w:numId w:val="2"/>
        </w:numPr>
        <w:rPr>
          <w:rFonts w:ascii="Times New Roman" w:eastAsia="Times New Roman" w:hAnsi="Times New Roman" w:cs="Times New Roman"/>
        </w:rPr>
      </w:pPr>
      <w:r>
        <w:rPr>
          <w:rFonts w:ascii="Times New Roman" w:hAnsi="Times New Roman"/>
          <w:lang w:val="de-DE"/>
        </w:rPr>
        <w:t xml:space="preserve">See </w:t>
      </w:r>
      <w:proofErr w:type="spellStart"/>
      <w:r>
        <w:rPr>
          <w:rFonts w:ascii="Times New Roman" w:hAnsi="Times New Roman"/>
          <w:lang w:val="de-DE"/>
        </w:rPr>
        <w:t>Kritzman</w:t>
      </w:r>
      <w:proofErr w:type="spellEnd"/>
      <w:r>
        <w:rPr>
          <w:rFonts w:ascii="Times New Roman" w:hAnsi="Times New Roman"/>
          <w:lang w:val="de-DE"/>
        </w:rPr>
        <w:t xml:space="preserve"> and Li </w:t>
      </w:r>
      <w:r w:rsidR="003B0437">
        <w:rPr>
          <w:rFonts w:ascii="Times New Roman" w:hAnsi="Times New Roman" w:hint="eastAsia"/>
          <w:lang w:val="de-DE"/>
        </w:rPr>
        <w:t>(</w:t>
      </w:r>
      <w:r>
        <w:rPr>
          <w:rFonts w:ascii="Times New Roman" w:hAnsi="Times New Roman"/>
          <w:lang w:val="de-DE"/>
        </w:rPr>
        <w:t>2010</w:t>
      </w:r>
      <w:r w:rsidR="003B0437">
        <w:rPr>
          <w:rFonts w:ascii="Times New Roman" w:hAnsi="Times New Roman" w:hint="eastAsia"/>
          <w:lang w:val="de-DE"/>
        </w:rPr>
        <w:t>)</w:t>
      </w:r>
    </w:p>
    <w:p w14:paraId="7433C48D" w14:textId="00695F3F" w:rsidR="003B0437" w:rsidRPr="004656EE" w:rsidRDefault="003B0437" w:rsidP="003B0437">
      <w:pPr>
        <w:pStyle w:val="Body"/>
        <w:numPr>
          <w:ilvl w:val="0"/>
          <w:numId w:val="2"/>
        </w:numPr>
        <w:rPr>
          <w:rFonts w:ascii="Times New Roman" w:eastAsia="Times New Roman" w:hAnsi="Times New Roman" w:cs="Times New Roman"/>
        </w:rPr>
      </w:pPr>
      <w:r>
        <w:rPr>
          <w:rFonts w:ascii="Times New Roman" w:hAnsi="Times New Roman"/>
        </w:rPr>
        <w:t xml:space="preserve">See </w:t>
      </w:r>
      <w:proofErr w:type="spellStart"/>
      <w:r>
        <w:rPr>
          <w:rFonts w:ascii="Times New Roman" w:hAnsi="Times New Roman"/>
        </w:rPr>
        <w:t>Kinlaw</w:t>
      </w:r>
      <w:proofErr w:type="spellEnd"/>
      <w:r>
        <w:rPr>
          <w:rFonts w:ascii="Times New Roman" w:hAnsi="Times New Roman"/>
        </w:rPr>
        <w:t xml:space="preserve"> and Turkington</w:t>
      </w:r>
      <w:r>
        <w:rPr>
          <w:rFonts w:ascii="Times New Roman" w:hAnsi="Times New Roman"/>
          <w:lang w:val="pt-PT"/>
        </w:rPr>
        <w:t xml:space="preserve"> </w:t>
      </w:r>
      <w:r>
        <w:rPr>
          <w:rFonts w:ascii="Times New Roman" w:hAnsi="Times New Roman" w:hint="eastAsia"/>
          <w:lang w:val="pt-PT"/>
        </w:rPr>
        <w:t>(</w:t>
      </w:r>
      <w:r>
        <w:rPr>
          <w:rFonts w:ascii="Times New Roman" w:hAnsi="Times New Roman"/>
          <w:lang w:val="pt-PT"/>
        </w:rPr>
        <w:t>201</w:t>
      </w:r>
      <w:r>
        <w:rPr>
          <w:rFonts w:ascii="Times New Roman" w:hAnsi="Times New Roman"/>
        </w:rPr>
        <w:t>4</w:t>
      </w:r>
      <w:r>
        <w:rPr>
          <w:rFonts w:ascii="Times New Roman" w:hAnsi="Times New Roman" w:hint="eastAsia"/>
        </w:rPr>
        <w:t>)</w:t>
      </w:r>
    </w:p>
    <w:p w14:paraId="65779E72" w14:textId="6D065B2A" w:rsidR="00837DB1" w:rsidRPr="003B0437" w:rsidRDefault="00837DB1" w:rsidP="003B0437">
      <w:pPr>
        <w:pStyle w:val="Body"/>
        <w:numPr>
          <w:ilvl w:val="0"/>
          <w:numId w:val="2"/>
        </w:numPr>
        <w:rPr>
          <w:rFonts w:ascii="Times New Roman" w:eastAsia="Times New Roman" w:hAnsi="Times New Roman" w:cs="Times New Roman"/>
        </w:rPr>
      </w:pPr>
      <w:r>
        <w:rPr>
          <w:rFonts w:ascii="Times New Roman" w:hAnsi="Times New Roman"/>
        </w:rPr>
        <w:t xml:space="preserve">See </w:t>
      </w:r>
      <w:r w:rsidRPr="0036442B">
        <w:rPr>
          <w:rFonts w:ascii="Times New Roman" w:hAnsi="Times New Roman"/>
        </w:rPr>
        <w:t xml:space="preserve">Mark </w:t>
      </w:r>
      <w:proofErr w:type="spellStart"/>
      <w:r w:rsidRPr="0036442B">
        <w:rPr>
          <w:rFonts w:ascii="Times New Roman" w:hAnsi="Times New Roman"/>
        </w:rPr>
        <w:t>Kritzman</w:t>
      </w:r>
      <w:proofErr w:type="spellEnd"/>
      <w:r w:rsidRPr="0036442B">
        <w:rPr>
          <w:rFonts w:ascii="Times New Roman" w:hAnsi="Times New Roman"/>
        </w:rPr>
        <w:t xml:space="preserve">, </w:t>
      </w:r>
      <w:proofErr w:type="spellStart"/>
      <w:r w:rsidRPr="0036442B">
        <w:rPr>
          <w:rFonts w:ascii="Times New Roman" w:hAnsi="Times New Roman"/>
        </w:rPr>
        <w:t>Yuanzhen</w:t>
      </w:r>
      <w:proofErr w:type="spellEnd"/>
      <w:r w:rsidRPr="0036442B">
        <w:rPr>
          <w:rFonts w:ascii="Times New Roman" w:hAnsi="Times New Roman"/>
        </w:rPr>
        <w:t xml:space="preserve"> Li, Sébastien Page, </w:t>
      </w:r>
      <w:r>
        <w:rPr>
          <w:rFonts w:ascii="Times New Roman" w:hAnsi="Times New Roman"/>
        </w:rPr>
        <w:t xml:space="preserve">and </w:t>
      </w:r>
      <w:r w:rsidRPr="0036442B">
        <w:rPr>
          <w:rFonts w:ascii="Times New Roman" w:hAnsi="Times New Roman"/>
        </w:rPr>
        <w:t xml:space="preserve">Roberto </w:t>
      </w:r>
      <w:proofErr w:type="spellStart"/>
      <w:r w:rsidRPr="0036442B">
        <w:rPr>
          <w:rFonts w:ascii="Times New Roman" w:hAnsi="Times New Roman"/>
        </w:rPr>
        <w:t>Rigobon</w:t>
      </w:r>
      <w:proofErr w:type="spellEnd"/>
      <w:r>
        <w:rPr>
          <w:rFonts w:ascii="Times New Roman" w:hAnsi="Times New Roman"/>
          <w:lang w:val="pt-PT"/>
        </w:rPr>
        <w:t xml:space="preserve"> </w:t>
      </w:r>
      <w:r>
        <w:rPr>
          <w:rFonts w:ascii="Times New Roman" w:hAnsi="Times New Roman" w:hint="eastAsia"/>
          <w:lang w:val="pt-PT"/>
        </w:rPr>
        <w:t>(</w:t>
      </w:r>
      <w:r>
        <w:rPr>
          <w:rFonts w:ascii="Times New Roman" w:hAnsi="Times New Roman"/>
          <w:lang w:val="pt-PT"/>
        </w:rPr>
        <w:t>201</w:t>
      </w:r>
      <w:r>
        <w:rPr>
          <w:rFonts w:ascii="Times New Roman" w:hAnsi="Times New Roman"/>
        </w:rPr>
        <w:t>1</w:t>
      </w:r>
      <w:r>
        <w:rPr>
          <w:rFonts w:ascii="Times New Roman" w:hAnsi="Times New Roman" w:hint="eastAsia"/>
        </w:rPr>
        <w:t>)</w:t>
      </w:r>
    </w:p>
    <w:p w14:paraId="78A2263B" w14:textId="6B992B5E" w:rsidR="003313B7" w:rsidRDefault="003313B7">
      <w:pPr>
        <w:pStyle w:val="Body"/>
        <w:rPr>
          <w:rFonts w:ascii="Times New Roman" w:eastAsiaTheme="minorEastAsia" w:hAnsi="Times New Roman" w:cs="Times New Roman"/>
        </w:rPr>
      </w:pPr>
    </w:p>
    <w:p w14:paraId="6E219B20" w14:textId="77777777" w:rsidR="008472D7" w:rsidRPr="001C0A94" w:rsidRDefault="008472D7">
      <w:pPr>
        <w:pStyle w:val="Body"/>
        <w:rPr>
          <w:rFonts w:ascii="Times New Roman" w:eastAsiaTheme="minorEastAsia" w:hAnsi="Times New Roman" w:cs="Times New Roman"/>
        </w:rPr>
      </w:pPr>
    </w:p>
    <w:p w14:paraId="7FA19A18" w14:textId="77777777" w:rsidR="009F1D80" w:rsidRDefault="003B0437">
      <w:pPr>
        <w:pStyle w:val="Body"/>
        <w:rPr>
          <w:rFonts w:ascii="Times New Roman" w:eastAsia="Times New Roman" w:hAnsi="Times New Roman" w:cs="Times New Roman"/>
          <w:b/>
          <w:bCs/>
        </w:rPr>
      </w:pPr>
      <w:r>
        <w:rPr>
          <w:rFonts w:ascii="Times New Roman" w:hAnsi="Times New Roman" w:hint="eastAsia"/>
          <w:b/>
          <w:bCs/>
        </w:rPr>
        <w:t>References</w:t>
      </w:r>
    </w:p>
    <w:p w14:paraId="75A183E0" w14:textId="77777777" w:rsidR="009F1D80" w:rsidRDefault="009F1D80">
      <w:pPr>
        <w:pStyle w:val="Body"/>
        <w:rPr>
          <w:rFonts w:ascii="Times New Roman" w:eastAsia="Times New Roman" w:hAnsi="Times New Roman" w:cs="Times New Roman"/>
        </w:rPr>
      </w:pPr>
    </w:p>
    <w:p w14:paraId="504D1DA3" w14:textId="77777777" w:rsidR="009F1D80" w:rsidRDefault="00373DF3">
      <w:pPr>
        <w:pStyle w:val="Body"/>
        <w:rPr>
          <w:rFonts w:ascii="Times New Roman" w:eastAsia="Times New Roman" w:hAnsi="Times New Roman" w:cs="Times New Roman"/>
        </w:rPr>
      </w:pPr>
      <w:proofErr w:type="spellStart"/>
      <w:r>
        <w:rPr>
          <w:rFonts w:ascii="Times New Roman" w:hAnsi="Times New Roman"/>
        </w:rPr>
        <w:t>Kritzman</w:t>
      </w:r>
      <w:proofErr w:type="spellEnd"/>
      <w:r>
        <w:rPr>
          <w:rFonts w:ascii="Times New Roman" w:hAnsi="Times New Roman"/>
        </w:rPr>
        <w:t>, M</w:t>
      </w:r>
      <w:r w:rsidR="00210BD4">
        <w:rPr>
          <w:rFonts w:ascii="Times New Roman" w:hAnsi="Times New Roman" w:hint="eastAsia"/>
        </w:rPr>
        <w:t>ark</w:t>
      </w:r>
      <w:r w:rsidR="00210BD4">
        <w:rPr>
          <w:rFonts w:ascii="Times New Roman" w:hAnsi="Times New Roman"/>
        </w:rPr>
        <w:t xml:space="preserve">, </w:t>
      </w:r>
      <w:r>
        <w:rPr>
          <w:rFonts w:ascii="Times New Roman" w:hAnsi="Times New Roman"/>
        </w:rPr>
        <w:t xml:space="preserve">and </w:t>
      </w:r>
      <w:proofErr w:type="spellStart"/>
      <w:r w:rsidR="00210BD4" w:rsidRPr="00210BD4">
        <w:rPr>
          <w:rFonts w:ascii="Times New Roman" w:hAnsi="Times New Roman"/>
        </w:rPr>
        <w:t>Yuanzhen</w:t>
      </w:r>
      <w:proofErr w:type="spellEnd"/>
      <w:r w:rsidR="00210BD4">
        <w:rPr>
          <w:rFonts w:ascii="Times New Roman" w:hAnsi="Times New Roman" w:hint="eastAsia"/>
        </w:rPr>
        <w:t xml:space="preserve"> </w:t>
      </w:r>
      <w:r>
        <w:rPr>
          <w:rFonts w:ascii="Times New Roman" w:hAnsi="Times New Roman"/>
        </w:rPr>
        <w:t xml:space="preserve">Li. </w:t>
      </w:r>
      <w:r w:rsidR="00D22439">
        <w:rPr>
          <w:rFonts w:ascii="Times New Roman" w:hAnsi="Times New Roman" w:hint="eastAsia"/>
        </w:rPr>
        <w:t xml:space="preserve">2010. </w:t>
      </w:r>
      <w:r>
        <w:rPr>
          <w:rFonts w:ascii="Times New Roman" w:hAnsi="Times New Roman"/>
        </w:rPr>
        <w:t xml:space="preserve">“Skulls, Financial Turbulence, and Risk Management.” </w:t>
      </w:r>
      <w:r>
        <w:rPr>
          <w:rFonts w:ascii="Times New Roman" w:hAnsi="Times New Roman"/>
          <w:i/>
          <w:iCs/>
        </w:rPr>
        <w:t>Financial Analysts Journal</w:t>
      </w:r>
      <w:r>
        <w:rPr>
          <w:rFonts w:ascii="Times New Roman" w:hAnsi="Times New Roman"/>
          <w:lang w:val="pt-PT"/>
        </w:rPr>
        <w:t>, Vol. 66, No. 5 (2010), pp. 30-41.</w:t>
      </w:r>
    </w:p>
    <w:p w14:paraId="3976DA65" w14:textId="173D237E" w:rsidR="009F1D80" w:rsidRDefault="0077143B">
      <w:pPr>
        <w:pStyle w:val="Body"/>
        <w:rPr>
          <w:rFonts w:ascii="Times New Roman" w:eastAsia="Times New Roman" w:hAnsi="Times New Roman" w:cs="Times New Roman"/>
        </w:rPr>
      </w:pPr>
      <w:hyperlink r:id="rId11" w:history="1">
        <w:r w:rsidR="009955F4" w:rsidRPr="00756D42">
          <w:rPr>
            <w:rStyle w:val="Hyperlink"/>
            <w:rFonts w:ascii="Times New Roman" w:eastAsia="Times New Roman" w:hAnsi="Times New Roman" w:cs="Times New Roman"/>
          </w:rPr>
          <w:t>http://www.cfapubs.org/doi/abs/10.2469/faj.v66.n5.3</w:t>
        </w:r>
      </w:hyperlink>
    </w:p>
    <w:p w14:paraId="1CC1F5B4" w14:textId="77777777" w:rsidR="009955F4" w:rsidRPr="004656EE" w:rsidRDefault="009955F4">
      <w:pPr>
        <w:pStyle w:val="Body"/>
        <w:rPr>
          <w:rFonts w:ascii="Times New Roman" w:eastAsiaTheme="minorEastAsia" w:hAnsi="Times New Roman" w:cs="Times New Roman"/>
        </w:rPr>
      </w:pPr>
    </w:p>
    <w:p w14:paraId="1FA528EA" w14:textId="77777777" w:rsidR="009F1D80" w:rsidRDefault="00373DF3">
      <w:pPr>
        <w:pStyle w:val="Body"/>
        <w:rPr>
          <w:rFonts w:ascii="Times New Roman" w:eastAsia="Times New Roman" w:hAnsi="Times New Roman" w:cs="Times New Roman"/>
        </w:rPr>
      </w:pPr>
      <w:proofErr w:type="spellStart"/>
      <w:r>
        <w:rPr>
          <w:rFonts w:ascii="Times New Roman" w:hAnsi="Times New Roman"/>
        </w:rPr>
        <w:t>Kinlaw</w:t>
      </w:r>
      <w:proofErr w:type="spellEnd"/>
      <w:r>
        <w:rPr>
          <w:rFonts w:ascii="Times New Roman" w:hAnsi="Times New Roman"/>
        </w:rPr>
        <w:t>, W</w:t>
      </w:r>
      <w:r w:rsidR="00210BD4">
        <w:rPr>
          <w:rFonts w:ascii="Times New Roman" w:hAnsi="Times New Roman" w:hint="eastAsia"/>
        </w:rPr>
        <w:t>ill</w:t>
      </w:r>
      <w:r w:rsidR="00210BD4">
        <w:rPr>
          <w:rFonts w:ascii="Times New Roman" w:hAnsi="Times New Roman"/>
        </w:rPr>
        <w:t xml:space="preserve">, </w:t>
      </w:r>
      <w:r>
        <w:rPr>
          <w:rFonts w:ascii="Times New Roman" w:hAnsi="Times New Roman"/>
        </w:rPr>
        <w:t xml:space="preserve">and </w:t>
      </w:r>
      <w:r w:rsidR="00210BD4">
        <w:rPr>
          <w:rFonts w:ascii="Times New Roman" w:hAnsi="Times New Roman" w:hint="eastAsia"/>
        </w:rPr>
        <w:t xml:space="preserve">David </w:t>
      </w:r>
      <w:r>
        <w:rPr>
          <w:rFonts w:ascii="Times New Roman" w:hAnsi="Times New Roman"/>
        </w:rPr>
        <w:t xml:space="preserve">Turkington. </w:t>
      </w:r>
      <w:r w:rsidR="00D22439">
        <w:rPr>
          <w:rFonts w:ascii="Times New Roman" w:hAnsi="Times New Roman" w:hint="eastAsia"/>
        </w:rPr>
        <w:t xml:space="preserve">2014. </w:t>
      </w:r>
      <w:r>
        <w:rPr>
          <w:rFonts w:ascii="Times New Roman" w:hAnsi="Times New Roman"/>
        </w:rPr>
        <w:t xml:space="preserve">“Correlation Surprise.”, </w:t>
      </w:r>
      <w:r>
        <w:rPr>
          <w:rFonts w:ascii="Times New Roman" w:hAnsi="Times New Roman"/>
          <w:i/>
          <w:iCs/>
        </w:rPr>
        <w:t>Journal of Asset Management,</w:t>
      </w:r>
      <w:r>
        <w:rPr>
          <w:rFonts w:ascii="Times New Roman" w:hAnsi="Times New Roman"/>
          <w:lang w:val="de-DE"/>
        </w:rPr>
        <w:t xml:space="preserve"> Vol. 14, 6</w:t>
      </w:r>
      <w:r>
        <w:rPr>
          <w:rFonts w:ascii="Times New Roman" w:hAnsi="Times New Roman"/>
        </w:rPr>
        <w:t xml:space="preserve">(2014), pp. 385-399. </w:t>
      </w:r>
    </w:p>
    <w:p w14:paraId="1E1F52C8" w14:textId="1794460C" w:rsidR="009F1D80" w:rsidRDefault="0077143B">
      <w:pPr>
        <w:pStyle w:val="Body"/>
        <w:rPr>
          <w:rFonts w:ascii="Times New Roman" w:eastAsiaTheme="minorEastAsia" w:hAnsi="Times New Roman" w:cs="Times New Roman"/>
        </w:rPr>
      </w:pPr>
      <w:hyperlink r:id="rId12" w:history="1">
        <w:r w:rsidR="009955F4" w:rsidRPr="00756D42">
          <w:rPr>
            <w:rStyle w:val="Hyperlink"/>
            <w:rFonts w:ascii="Times New Roman" w:eastAsiaTheme="minorEastAsia" w:hAnsi="Times New Roman" w:cs="Times New Roman"/>
          </w:rPr>
          <w:t>https://link.springer.com/article/10.1057/jam.2013.27</w:t>
        </w:r>
      </w:hyperlink>
    </w:p>
    <w:p w14:paraId="6F22ED2D" w14:textId="77777777" w:rsidR="009955F4" w:rsidRDefault="009955F4">
      <w:pPr>
        <w:pStyle w:val="Body"/>
        <w:rPr>
          <w:rFonts w:ascii="Times New Roman" w:eastAsiaTheme="minorEastAsia" w:hAnsi="Times New Roman" w:cs="Times New Roman"/>
        </w:rPr>
      </w:pPr>
    </w:p>
    <w:p w14:paraId="6D8CAEEB" w14:textId="113BC916" w:rsidR="000623CB" w:rsidRPr="001C0A94" w:rsidRDefault="0036442B" w:rsidP="0036442B">
      <w:pPr>
        <w:pStyle w:val="Body"/>
        <w:rPr>
          <w:rFonts w:ascii="Times New Roman" w:hAnsi="Times New Roman"/>
        </w:rPr>
      </w:pPr>
      <w:r w:rsidRPr="0036442B">
        <w:rPr>
          <w:rFonts w:ascii="Times New Roman" w:hAnsi="Times New Roman"/>
        </w:rPr>
        <w:t xml:space="preserve">Mark </w:t>
      </w:r>
      <w:proofErr w:type="spellStart"/>
      <w:r w:rsidRPr="0036442B">
        <w:rPr>
          <w:rFonts w:ascii="Times New Roman" w:hAnsi="Times New Roman"/>
        </w:rPr>
        <w:t>Kritzman</w:t>
      </w:r>
      <w:proofErr w:type="spellEnd"/>
      <w:r w:rsidRPr="0036442B">
        <w:rPr>
          <w:rFonts w:ascii="Times New Roman" w:hAnsi="Times New Roman"/>
        </w:rPr>
        <w:t xml:space="preserve">, </w:t>
      </w:r>
      <w:proofErr w:type="spellStart"/>
      <w:r w:rsidRPr="0036442B">
        <w:rPr>
          <w:rFonts w:ascii="Times New Roman" w:hAnsi="Times New Roman"/>
        </w:rPr>
        <w:t>Yuanzhen</w:t>
      </w:r>
      <w:proofErr w:type="spellEnd"/>
      <w:r w:rsidRPr="0036442B">
        <w:rPr>
          <w:rFonts w:ascii="Times New Roman" w:hAnsi="Times New Roman"/>
        </w:rPr>
        <w:t xml:space="preserve"> Li, Sébastien Page, </w:t>
      </w:r>
      <w:r w:rsidR="00837DB1">
        <w:rPr>
          <w:rFonts w:ascii="Times New Roman" w:hAnsi="Times New Roman"/>
        </w:rPr>
        <w:t xml:space="preserve">and </w:t>
      </w:r>
      <w:r w:rsidRPr="0036442B">
        <w:rPr>
          <w:rFonts w:ascii="Times New Roman" w:hAnsi="Times New Roman"/>
        </w:rPr>
        <w:t xml:space="preserve">Roberto </w:t>
      </w:r>
      <w:proofErr w:type="spellStart"/>
      <w:r w:rsidRPr="0036442B">
        <w:rPr>
          <w:rFonts w:ascii="Times New Roman" w:hAnsi="Times New Roman"/>
        </w:rPr>
        <w:t>Rigobon</w:t>
      </w:r>
      <w:proofErr w:type="spellEnd"/>
      <w:r>
        <w:rPr>
          <w:rFonts w:ascii="Times New Roman" w:hAnsi="Times New Roman"/>
        </w:rPr>
        <w:t>. 2011. “</w:t>
      </w:r>
      <w:r w:rsidRPr="0036442B">
        <w:rPr>
          <w:rFonts w:ascii="Times New Roman" w:hAnsi="Times New Roman"/>
        </w:rPr>
        <w:t>Principal Components as a Measure of Systemic Risk</w:t>
      </w:r>
      <w:r>
        <w:rPr>
          <w:rFonts w:ascii="Times New Roman" w:hAnsi="Times New Roman"/>
        </w:rPr>
        <w:t xml:space="preserve">.” </w:t>
      </w:r>
      <w:r w:rsidRPr="004656EE">
        <w:rPr>
          <w:rFonts w:ascii="Times New Roman" w:hAnsi="Times New Roman"/>
          <w:i/>
          <w:iCs/>
        </w:rPr>
        <w:t>The Journal of Portfolio Management</w:t>
      </w:r>
      <w:r>
        <w:rPr>
          <w:rFonts w:ascii="Times New Roman" w:hAnsi="Times New Roman"/>
          <w:lang w:val="pt-PT"/>
        </w:rPr>
        <w:t>,</w:t>
      </w:r>
      <w:r w:rsidRPr="0036442B">
        <w:rPr>
          <w:rFonts w:ascii="Times New Roman" w:hAnsi="Times New Roman"/>
        </w:rPr>
        <w:t xml:space="preserve"> Jul 2011, 37 (4)</w:t>
      </w:r>
      <w:r>
        <w:rPr>
          <w:rFonts w:ascii="Times New Roman" w:hAnsi="Times New Roman"/>
        </w:rPr>
        <w:t xml:space="preserve">, pp. </w:t>
      </w:r>
      <w:r w:rsidRPr="0036442B">
        <w:rPr>
          <w:rFonts w:ascii="Times New Roman" w:hAnsi="Times New Roman"/>
        </w:rPr>
        <w:t>112-126</w:t>
      </w:r>
    </w:p>
    <w:p w14:paraId="491F4C4E" w14:textId="480F883D" w:rsidR="000623CB" w:rsidRPr="004656EE" w:rsidRDefault="0077143B">
      <w:pPr>
        <w:pStyle w:val="Body"/>
        <w:rPr>
          <w:rFonts w:ascii="Times New Roman" w:hAnsi="Times New Roman" w:cs="Times New Roman"/>
        </w:rPr>
      </w:pPr>
      <w:hyperlink r:id="rId13" w:history="1">
        <w:r w:rsidR="009955F4" w:rsidRPr="004656EE">
          <w:rPr>
            <w:rStyle w:val="Hyperlink"/>
            <w:rFonts w:ascii="Times New Roman" w:hAnsi="Times New Roman" w:cs="Times New Roman"/>
          </w:rPr>
          <w:t>https://doi.org/10.3905/jpm.2011.37.4.112</w:t>
        </w:r>
      </w:hyperlink>
    </w:p>
    <w:p w14:paraId="5AA77DD6" w14:textId="77777777" w:rsidR="009955F4" w:rsidRDefault="009955F4">
      <w:pPr>
        <w:pStyle w:val="Body"/>
      </w:pPr>
    </w:p>
    <w:p w14:paraId="1C4DE54B" w14:textId="77777777" w:rsidR="00E13703" w:rsidRPr="00E13703" w:rsidRDefault="00E13703" w:rsidP="00E13703">
      <w:pPr>
        <w:pStyle w:val="Body"/>
        <w:rPr>
          <w:ins w:id="0" w:author="Yoshimasa Satoh" w:date="2021-10-14T07:55:00Z"/>
          <w:rFonts w:ascii="Times New Roman" w:hAnsi="Times New Roman" w:cs="Times New Roman"/>
        </w:rPr>
      </w:pPr>
      <w:ins w:id="1" w:author="Yoshimasa Satoh" w:date="2021-10-14T07:55:00Z">
        <w:r w:rsidRPr="00E13703">
          <w:rPr>
            <w:rFonts w:ascii="Times New Roman" w:hAnsi="Times New Roman" w:cs="Times New Roman"/>
          </w:rPr>
          <w:t>The author implanted all the metrics in this paper in the Python programming language and shared them on GitHub. Please visit and see:</w:t>
        </w:r>
      </w:ins>
    </w:p>
    <w:p w14:paraId="736221A5" w14:textId="77777777" w:rsidR="00E13703" w:rsidRPr="00E13703" w:rsidRDefault="00E13703" w:rsidP="00E13703">
      <w:pPr>
        <w:pStyle w:val="Body"/>
        <w:rPr>
          <w:ins w:id="2" w:author="Yoshimasa Satoh" w:date="2021-10-14T07:55:00Z"/>
          <w:rFonts w:ascii="Times New Roman" w:hAnsi="Times New Roman" w:cs="Times New Roman"/>
        </w:rPr>
      </w:pPr>
      <w:ins w:id="3" w:author="Yoshimasa Satoh" w:date="2021-10-14T07:55:00Z">
        <w:r w:rsidRPr="00E13703">
          <w:rPr>
            <w:rFonts w:ascii="Times New Roman" w:hAnsi="Times New Roman" w:cs="Times New Roman"/>
          </w:rPr>
          <w:t>https://github.com/yoshisatoh/Stat/tree/main/FTI_CSI_AR</w:t>
        </w:r>
      </w:ins>
    </w:p>
    <w:p w14:paraId="50BF2B92" w14:textId="16B1A803" w:rsidR="000623CB" w:rsidRDefault="00E13703" w:rsidP="00E13703">
      <w:pPr>
        <w:pStyle w:val="Body"/>
        <w:rPr>
          <w:rFonts w:ascii="Times New Roman" w:hAnsi="Times New Roman" w:cs="Times New Roman"/>
        </w:rPr>
      </w:pPr>
      <w:ins w:id="4" w:author="Yoshimasa Satoh" w:date="2021-10-14T07:55:00Z">
        <w:r w:rsidRPr="00E13703">
          <w:rPr>
            <w:rFonts w:ascii="Times New Roman" w:hAnsi="Times New Roman" w:cs="Times New Roman"/>
          </w:rPr>
          <w:t>https://github.com/yoshisatoh/Stat/blob/main/FTI_CSI_AR/readme.txt</w:t>
        </w:r>
      </w:ins>
    </w:p>
    <w:p w14:paraId="62E8977E" w14:textId="77777777" w:rsidR="007911D4" w:rsidRPr="00210BD4" w:rsidRDefault="007911D4">
      <w:pPr>
        <w:pStyle w:val="Body"/>
        <w:rPr>
          <w:rFonts w:ascii="Times New Roman" w:hAnsi="Times New Roman" w:cs="Times New Roman"/>
        </w:rPr>
      </w:pPr>
    </w:p>
    <w:sectPr w:rsidR="007911D4" w:rsidRPr="00210BD4">
      <w:footerReference w:type="defaul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8699E" w14:textId="77777777" w:rsidR="0077143B" w:rsidRDefault="0077143B">
      <w:r>
        <w:separator/>
      </w:r>
    </w:p>
  </w:endnote>
  <w:endnote w:type="continuationSeparator" w:id="0">
    <w:p w14:paraId="0288A17C" w14:textId="77777777" w:rsidR="0077143B" w:rsidRDefault="00771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BIZ UD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561335"/>
      <w:docPartObj>
        <w:docPartGallery w:val="Page Numbers (Bottom of Page)"/>
        <w:docPartUnique/>
      </w:docPartObj>
    </w:sdtPr>
    <w:sdtEndPr/>
    <w:sdtContent>
      <w:p w14:paraId="3A628F74" w14:textId="0247C5B6" w:rsidR="004A30A7" w:rsidRDefault="004A30A7" w:rsidP="00050F9C">
        <w:pPr>
          <w:pStyle w:val="Footer"/>
          <w:jc w:val="center"/>
          <w:rPr>
            <w:lang w:eastAsia="ja-JP"/>
          </w:rPr>
        </w:pPr>
        <w:r>
          <w:fldChar w:fldCharType="begin"/>
        </w:r>
        <w:r>
          <w:instrText>PAGE   \* MERGEFORMAT</w:instrText>
        </w:r>
        <w:r>
          <w:fldChar w:fldCharType="separate"/>
        </w:r>
        <w:r w:rsidRPr="00EB5246">
          <w:rPr>
            <w:noProof/>
            <w:lang w:val="ja-JP" w:eastAsia="ja-JP"/>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EEC21" w14:textId="77777777" w:rsidR="0077143B" w:rsidRDefault="0077143B">
      <w:r>
        <w:separator/>
      </w:r>
    </w:p>
  </w:footnote>
  <w:footnote w:type="continuationSeparator" w:id="0">
    <w:p w14:paraId="0BE74783" w14:textId="77777777" w:rsidR="0077143B" w:rsidRDefault="007714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4BF9"/>
    <w:multiLevelType w:val="hybridMultilevel"/>
    <w:tmpl w:val="D6CC132E"/>
    <w:lvl w:ilvl="0" w:tplc="0D32AB80">
      <w:start w:val="1"/>
      <w:numFmt w:val="decimal"/>
      <w:lvlText w:val="%1."/>
      <w:lvlJc w:val="left"/>
      <w:pPr>
        <w:ind w:left="360" w:hanging="360"/>
      </w:pPr>
      <w:rPr>
        <w:rFonts w:eastAsia="Arial Unicode MS" w:cs="Arial Unicode M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336295C"/>
    <w:multiLevelType w:val="hybridMultilevel"/>
    <w:tmpl w:val="D20495E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D9613B6"/>
    <w:multiLevelType w:val="multilevel"/>
    <w:tmpl w:val="B3FEAC34"/>
    <w:lvl w:ilvl="0">
      <w:start w:val="1"/>
      <w:numFmt w:val="decimal"/>
      <w:lvlText w:val="%1."/>
      <w:lvlJc w:val="left"/>
      <w:pPr>
        <w:ind w:left="360" w:hanging="360"/>
      </w:pPr>
      <w:rPr>
        <w:rFonts w:eastAsia="Arial Unicode MS" w:cs="Arial Unicode MS" w:hint="default"/>
      </w:rPr>
    </w:lvl>
    <w:lvl w:ilvl="1">
      <w:start w:val="1"/>
      <w:numFmt w:val="decimal"/>
      <w:isLgl/>
      <w:lvlText w:val="%1.%2."/>
      <w:lvlJc w:val="left"/>
      <w:pPr>
        <w:ind w:left="360" w:hanging="360"/>
      </w:pPr>
      <w:rPr>
        <w:rFonts w:eastAsia="Arial Unicode MS" w:cs="Arial Unicode MS" w:hint="default"/>
      </w:rPr>
    </w:lvl>
    <w:lvl w:ilvl="2">
      <w:start w:val="1"/>
      <w:numFmt w:val="decimal"/>
      <w:isLgl/>
      <w:lvlText w:val="%1.%2.%3."/>
      <w:lvlJc w:val="left"/>
      <w:pPr>
        <w:ind w:left="720" w:hanging="720"/>
      </w:pPr>
      <w:rPr>
        <w:rFonts w:eastAsia="Arial Unicode MS" w:cs="Arial Unicode MS" w:hint="default"/>
      </w:rPr>
    </w:lvl>
    <w:lvl w:ilvl="3">
      <w:start w:val="1"/>
      <w:numFmt w:val="decimal"/>
      <w:isLgl/>
      <w:lvlText w:val="%1.%2.%3.%4."/>
      <w:lvlJc w:val="left"/>
      <w:pPr>
        <w:ind w:left="720" w:hanging="720"/>
      </w:pPr>
      <w:rPr>
        <w:rFonts w:eastAsia="Arial Unicode MS" w:cs="Arial Unicode MS" w:hint="default"/>
      </w:rPr>
    </w:lvl>
    <w:lvl w:ilvl="4">
      <w:start w:val="1"/>
      <w:numFmt w:val="decimal"/>
      <w:isLgl/>
      <w:lvlText w:val="%1.%2.%3.%4.%5."/>
      <w:lvlJc w:val="left"/>
      <w:pPr>
        <w:ind w:left="1080" w:hanging="1080"/>
      </w:pPr>
      <w:rPr>
        <w:rFonts w:eastAsia="Arial Unicode MS" w:cs="Arial Unicode MS" w:hint="default"/>
      </w:rPr>
    </w:lvl>
    <w:lvl w:ilvl="5">
      <w:start w:val="1"/>
      <w:numFmt w:val="decimal"/>
      <w:isLgl/>
      <w:lvlText w:val="%1.%2.%3.%4.%5.%6."/>
      <w:lvlJc w:val="left"/>
      <w:pPr>
        <w:ind w:left="1080" w:hanging="1080"/>
      </w:pPr>
      <w:rPr>
        <w:rFonts w:eastAsia="Arial Unicode MS" w:cs="Arial Unicode MS" w:hint="default"/>
      </w:rPr>
    </w:lvl>
    <w:lvl w:ilvl="6">
      <w:start w:val="1"/>
      <w:numFmt w:val="decimal"/>
      <w:isLgl/>
      <w:lvlText w:val="%1.%2.%3.%4.%5.%6.%7."/>
      <w:lvlJc w:val="left"/>
      <w:pPr>
        <w:ind w:left="1440" w:hanging="1440"/>
      </w:pPr>
      <w:rPr>
        <w:rFonts w:eastAsia="Arial Unicode MS" w:cs="Arial Unicode MS" w:hint="default"/>
      </w:rPr>
    </w:lvl>
    <w:lvl w:ilvl="7">
      <w:start w:val="1"/>
      <w:numFmt w:val="decimal"/>
      <w:isLgl/>
      <w:lvlText w:val="%1.%2.%3.%4.%5.%6.%7.%8."/>
      <w:lvlJc w:val="left"/>
      <w:pPr>
        <w:ind w:left="1440" w:hanging="1440"/>
      </w:pPr>
      <w:rPr>
        <w:rFonts w:eastAsia="Arial Unicode MS" w:cs="Arial Unicode MS" w:hint="default"/>
      </w:rPr>
    </w:lvl>
    <w:lvl w:ilvl="8">
      <w:start w:val="1"/>
      <w:numFmt w:val="decimal"/>
      <w:isLgl/>
      <w:lvlText w:val="%1.%2.%3.%4.%5.%6.%7.%8.%9."/>
      <w:lvlJc w:val="left"/>
      <w:pPr>
        <w:ind w:left="1800" w:hanging="1800"/>
      </w:pPr>
      <w:rPr>
        <w:rFonts w:eastAsia="Arial Unicode MS" w:cs="Arial Unicode MS" w:hint="default"/>
      </w:rPr>
    </w:lvl>
  </w:abstractNum>
  <w:abstractNum w:abstractNumId="3" w15:restartNumberingAfterBreak="0">
    <w:nsid w:val="3933266C"/>
    <w:multiLevelType w:val="hybridMultilevel"/>
    <w:tmpl w:val="28E66C30"/>
    <w:lvl w:ilvl="0" w:tplc="86DC18B4">
      <w:start w:val="1"/>
      <w:numFmt w:val="decimal"/>
      <w:lvlText w:val="%1."/>
      <w:lvlJc w:val="left"/>
      <w:pPr>
        <w:ind w:left="360" w:hanging="360"/>
      </w:pPr>
      <w:rPr>
        <w:rFonts w:eastAsia="Arial Unicode MS" w:cs="Arial Unicode M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oshimasa Satoh">
    <w15:presenceInfo w15:providerId="AD" w15:userId="S::satyos@nasdaq.com::cddaeaa0-578d-432f-8c0b-0e961ffa08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de-DE" w:vendorID="64" w:dllVersion="6" w:nlCheck="1" w:checkStyle="0"/>
  <w:activeWritingStyle w:appName="MSWord" w:lang="en-US" w:vendorID="64" w:dllVersion="6" w:nlCheck="1" w:checkStyle="1"/>
  <w:activeWritingStyle w:appName="MSWord" w:lang="es-ES_tradnl" w:vendorID="64" w:dllVersion="6" w:nlCheck="1" w:checkStyle="0"/>
  <w:activeWritingStyle w:appName="MSWord" w:lang="ja-JP" w:vendorID="64" w:dllVersion="6" w:nlCheck="1" w:checkStyle="1"/>
  <w:activeWritingStyle w:appName="MSWord" w:lang="en-US" w:vendorID="64" w:dllVersion="4096" w:nlCheck="1" w:checkStyle="0"/>
  <w:activeWritingStyle w:appName="MSWord" w:lang="es-ES_tradnl" w:vendorID="64" w:dllVersion="4096" w:nlCheck="1" w:checkStyle="0"/>
  <w:activeWritingStyle w:appName="MSWord" w:lang="de-DE" w:vendorID="64" w:dllVersion="4096" w:nlCheck="1" w:checkStyle="0"/>
  <w:activeWritingStyle w:appName="MSWord" w:lang="ja-JP" w:vendorID="64" w:dllVersion="0" w:nlCheck="1" w:checkStyle="1"/>
  <w:activeWritingStyle w:appName="MSWord" w:lang="en-US" w:vendorID="64" w:dllVersion="0" w:nlCheck="1" w:checkStyle="0"/>
  <w:activeWritingStyle w:appName="MSWord" w:lang="es-ES_tradnl" w:vendorID="64" w:dllVersion="0" w:nlCheck="1" w:checkStyle="0"/>
  <w:activeWritingStyle w:appName="MSWord" w:lang="de-DE" w:vendorID="64" w:dllVersion="0" w:nlCheck="1" w:checkStyle="0"/>
  <w:proofState w:spelling="clean"/>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APWAFNeedToUniquify" w:val="false"/>
    <w:docVar w:name="APWAFVersion" w:val="5.0"/>
  </w:docVars>
  <w:rsids>
    <w:rsidRoot w:val="009F1D80"/>
    <w:rsid w:val="00000400"/>
    <w:rsid w:val="0000043F"/>
    <w:rsid w:val="00002C14"/>
    <w:rsid w:val="00003179"/>
    <w:rsid w:val="00005ADE"/>
    <w:rsid w:val="00006B51"/>
    <w:rsid w:val="0000784F"/>
    <w:rsid w:val="00007D77"/>
    <w:rsid w:val="0001142D"/>
    <w:rsid w:val="000116DF"/>
    <w:rsid w:val="00013D18"/>
    <w:rsid w:val="00014A41"/>
    <w:rsid w:val="00015FA0"/>
    <w:rsid w:val="000202A0"/>
    <w:rsid w:val="00023BD3"/>
    <w:rsid w:val="00026AE4"/>
    <w:rsid w:val="000303A0"/>
    <w:rsid w:val="00030B4D"/>
    <w:rsid w:val="00030BA2"/>
    <w:rsid w:val="00036D54"/>
    <w:rsid w:val="00037520"/>
    <w:rsid w:val="00037D5A"/>
    <w:rsid w:val="00041C7A"/>
    <w:rsid w:val="00043828"/>
    <w:rsid w:val="00046F4B"/>
    <w:rsid w:val="00050F9C"/>
    <w:rsid w:val="00051827"/>
    <w:rsid w:val="00051FC5"/>
    <w:rsid w:val="00052873"/>
    <w:rsid w:val="000549AB"/>
    <w:rsid w:val="0005556E"/>
    <w:rsid w:val="00060499"/>
    <w:rsid w:val="000623CB"/>
    <w:rsid w:val="000648E7"/>
    <w:rsid w:val="000657D5"/>
    <w:rsid w:val="00065DEC"/>
    <w:rsid w:val="00066B78"/>
    <w:rsid w:val="00066E0D"/>
    <w:rsid w:val="000672B9"/>
    <w:rsid w:val="00070614"/>
    <w:rsid w:val="00071B71"/>
    <w:rsid w:val="00071F80"/>
    <w:rsid w:val="0007299A"/>
    <w:rsid w:val="00080FD6"/>
    <w:rsid w:val="00083023"/>
    <w:rsid w:val="0008605F"/>
    <w:rsid w:val="00087DAC"/>
    <w:rsid w:val="00090ECE"/>
    <w:rsid w:val="00093DE8"/>
    <w:rsid w:val="000A08F0"/>
    <w:rsid w:val="000A0F9F"/>
    <w:rsid w:val="000A1CC4"/>
    <w:rsid w:val="000A5749"/>
    <w:rsid w:val="000A5B5A"/>
    <w:rsid w:val="000A60C1"/>
    <w:rsid w:val="000B0F19"/>
    <w:rsid w:val="000B679B"/>
    <w:rsid w:val="000B6E6C"/>
    <w:rsid w:val="000B72CB"/>
    <w:rsid w:val="000B79DC"/>
    <w:rsid w:val="000C249B"/>
    <w:rsid w:val="000C62EB"/>
    <w:rsid w:val="000C6FE3"/>
    <w:rsid w:val="000D0227"/>
    <w:rsid w:val="000D068A"/>
    <w:rsid w:val="000D0946"/>
    <w:rsid w:val="000D1D5D"/>
    <w:rsid w:val="000D23A8"/>
    <w:rsid w:val="000D2B49"/>
    <w:rsid w:val="000D39D0"/>
    <w:rsid w:val="000D523E"/>
    <w:rsid w:val="000D62FB"/>
    <w:rsid w:val="000D6DC8"/>
    <w:rsid w:val="000E0A3B"/>
    <w:rsid w:val="000E270B"/>
    <w:rsid w:val="000E697B"/>
    <w:rsid w:val="000E7356"/>
    <w:rsid w:val="000F1512"/>
    <w:rsid w:val="000F3C5F"/>
    <w:rsid w:val="000F49E0"/>
    <w:rsid w:val="000F583B"/>
    <w:rsid w:val="000F5F2C"/>
    <w:rsid w:val="000F6C56"/>
    <w:rsid w:val="000F6EDC"/>
    <w:rsid w:val="001008A6"/>
    <w:rsid w:val="001012FC"/>
    <w:rsid w:val="001029B0"/>
    <w:rsid w:val="00102A21"/>
    <w:rsid w:val="00106833"/>
    <w:rsid w:val="00107E49"/>
    <w:rsid w:val="00111ED2"/>
    <w:rsid w:val="001176F0"/>
    <w:rsid w:val="00120130"/>
    <w:rsid w:val="00122EE9"/>
    <w:rsid w:val="001235A6"/>
    <w:rsid w:val="00124A67"/>
    <w:rsid w:val="001255E2"/>
    <w:rsid w:val="001256AF"/>
    <w:rsid w:val="00125F58"/>
    <w:rsid w:val="0012604E"/>
    <w:rsid w:val="00131458"/>
    <w:rsid w:val="001354A6"/>
    <w:rsid w:val="0013554F"/>
    <w:rsid w:val="00135908"/>
    <w:rsid w:val="00146CCE"/>
    <w:rsid w:val="001476D3"/>
    <w:rsid w:val="00151DF0"/>
    <w:rsid w:val="001532C7"/>
    <w:rsid w:val="00153A7A"/>
    <w:rsid w:val="001541C5"/>
    <w:rsid w:val="001564B7"/>
    <w:rsid w:val="00160A47"/>
    <w:rsid w:val="001628A0"/>
    <w:rsid w:val="00163634"/>
    <w:rsid w:val="00164F3F"/>
    <w:rsid w:val="001659FA"/>
    <w:rsid w:val="00166944"/>
    <w:rsid w:val="00166F2E"/>
    <w:rsid w:val="00167D9E"/>
    <w:rsid w:val="00167F8A"/>
    <w:rsid w:val="00167FD0"/>
    <w:rsid w:val="00173293"/>
    <w:rsid w:val="00176010"/>
    <w:rsid w:val="00180028"/>
    <w:rsid w:val="001837B2"/>
    <w:rsid w:val="00183F73"/>
    <w:rsid w:val="00190C9B"/>
    <w:rsid w:val="001916C6"/>
    <w:rsid w:val="00192193"/>
    <w:rsid w:val="001937F4"/>
    <w:rsid w:val="00194BC5"/>
    <w:rsid w:val="00195C06"/>
    <w:rsid w:val="001A23E6"/>
    <w:rsid w:val="001A362D"/>
    <w:rsid w:val="001A7471"/>
    <w:rsid w:val="001A77C7"/>
    <w:rsid w:val="001B0447"/>
    <w:rsid w:val="001B131D"/>
    <w:rsid w:val="001C08E7"/>
    <w:rsid w:val="001C0A94"/>
    <w:rsid w:val="001C1288"/>
    <w:rsid w:val="001C3269"/>
    <w:rsid w:val="001C41AD"/>
    <w:rsid w:val="001C5191"/>
    <w:rsid w:val="001C55E6"/>
    <w:rsid w:val="001D2A56"/>
    <w:rsid w:val="001E009D"/>
    <w:rsid w:val="001E0DDF"/>
    <w:rsid w:val="001E1970"/>
    <w:rsid w:val="001E1ABF"/>
    <w:rsid w:val="001E35DD"/>
    <w:rsid w:val="001E60D2"/>
    <w:rsid w:val="001E677F"/>
    <w:rsid w:val="001F2573"/>
    <w:rsid w:val="001F356D"/>
    <w:rsid w:val="001F436F"/>
    <w:rsid w:val="001F69A7"/>
    <w:rsid w:val="00200174"/>
    <w:rsid w:val="002008F0"/>
    <w:rsid w:val="00200A16"/>
    <w:rsid w:val="00201656"/>
    <w:rsid w:val="00201B13"/>
    <w:rsid w:val="002026EF"/>
    <w:rsid w:val="0020467C"/>
    <w:rsid w:val="00204D2F"/>
    <w:rsid w:val="002065B3"/>
    <w:rsid w:val="0020667B"/>
    <w:rsid w:val="00206DCB"/>
    <w:rsid w:val="00207764"/>
    <w:rsid w:val="00210BD4"/>
    <w:rsid w:val="00210E27"/>
    <w:rsid w:val="00210E9F"/>
    <w:rsid w:val="002116BF"/>
    <w:rsid w:val="00212C06"/>
    <w:rsid w:val="002137A0"/>
    <w:rsid w:val="002149FA"/>
    <w:rsid w:val="00214AEE"/>
    <w:rsid w:val="00214CB9"/>
    <w:rsid w:val="00215A91"/>
    <w:rsid w:val="00215CB0"/>
    <w:rsid w:val="00216E3B"/>
    <w:rsid w:val="002174DF"/>
    <w:rsid w:val="00220692"/>
    <w:rsid w:val="00221A94"/>
    <w:rsid w:val="002308C1"/>
    <w:rsid w:val="00234FD1"/>
    <w:rsid w:val="00236CA8"/>
    <w:rsid w:val="00237786"/>
    <w:rsid w:val="00237E04"/>
    <w:rsid w:val="00240983"/>
    <w:rsid w:val="00247BA8"/>
    <w:rsid w:val="00247CC9"/>
    <w:rsid w:val="00250F88"/>
    <w:rsid w:val="00252C0B"/>
    <w:rsid w:val="0025552F"/>
    <w:rsid w:val="00255F78"/>
    <w:rsid w:val="002574C8"/>
    <w:rsid w:val="00265191"/>
    <w:rsid w:val="00266DD3"/>
    <w:rsid w:val="0026725F"/>
    <w:rsid w:val="00267B92"/>
    <w:rsid w:val="00267FE5"/>
    <w:rsid w:val="00270A87"/>
    <w:rsid w:val="002712B6"/>
    <w:rsid w:val="002713A4"/>
    <w:rsid w:val="002722C4"/>
    <w:rsid w:val="00273C38"/>
    <w:rsid w:val="00277A6D"/>
    <w:rsid w:val="0028006D"/>
    <w:rsid w:val="002814BF"/>
    <w:rsid w:val="00283135"/>
    <w:rsid w:val="00284AA7"/>
    <w:rsid w:val="0028523E"/>
    <w:rsid w:val="00287343"/>
    <w:rsid w:val="00290077"/>
    <w:rsid w:val="00292C13"/>
    <w:rsid w:val="002941B5"/>
    <w:rsid w:val="0029512D"/>
    <w:rsid w:val="00295250"/>
    <w:rsid w:val="00296964"/>
    <w:rsid w:val="002A04D8"/>
    <w:rsid w:val="002A1BC8"/>
    <w:rsid w:val="002A201A"/>
    <w:rsid w:val="002A37FB"/>
    <w:rsid w:val="002A5931"/>
    <w:rsid w:val="002B23FC"/>
    <w:rsid w:val="002B4AC2"/>
    <w:rsid w:val="002B6238"/>
    <w:rsid w:val="002B634C"/>
    <w:rsid w:val="002C1AF1"/>
    <w:rsid w:val="002C2A8E"/>
    <w:rsid w:val="002C301D"/>
    <w:rsid w:val="002C3619"/>
    <w:rsid w:val="002C4F67"/>
    <w:rsid w:val="002C5582"/>
    <w:rsid w:val="002C5A2B"/>
    <w:rsid w:val="002C676D"/>
    <w:rsid w:val="002C6E17"/>
    <w:rsid w:val="002D0186"/>
    <w:rsid w:val="002D2CDD"/>
    <w:rsid w:val="002D45E2"/>
    <w:rsid w:val="002D6441"/>
    <w:rsid w:val="002E0839"/>
    <w:rsid w:val="002E11AC"/>
    <w:rsid w:val="002E57BF"/>
    <w:rsid w:val="002E5BF3"/>
    <w:rsid w:val="002E7B49"/>
    <w:rsid w:val="002F4E3E"/>
    <w:rsid w:val="002F6E8E"/>
    <w:rsid w:val="0030376F"/>
    <w:rsid w:val="003063A6"/>
    <w:rsid w:val="003109F9"/>
    <w:rsid w:val="00311447"/>
    <w:rsid w:val="00313DE3"/>
    <w:rsid w:val="00315EC9"/>
    <w:rsid w:val="0032008B"/>
    <w:rsid w:val="00321F44"/>
    <w:rsid w:val="003220C2"/>
    <w:rsid w:val="00323FFA"/>
    <w:rsid w:val="00325384"/>
    <w:rsid w:val="00325F64"/>
    <w:rsid w:val="00330235"/>
    <w:rsid w:val="003308CF"/>
    <w:rsid w:val="003313B7"/>
    <w:rsid w:val="003320B9"/>
    <w:rsid w:val="00332F51"/>
    <w:rsid w:val="00333459"/>
    <w:rsid w:val="00335719"/>
    <w:rsid w:val="00336B2C"/>
    <w:rsid w:val="003403B6"/>
    <w:rsid w:val="00340D50"/>
    <w:rsid w:val="00344ACB"/>
    <w:rsid w:val="00352228"/>
    <w:rsid w:val="0035417F"/>
    <w:rsid w:val="00360628"/>
    <w:rsid w:val="003619D6"/>
    <w:rsid w:val="00362088"/>
    <w:rsid w:val="0036442B"/>
    <w:rsid w:val="00365CFC"/>
    <w:rsid w:val="003702C0"/>
    <w:rsid w:val="00370681"/>
    <w:rsid w:val="003709E3"/>
    <w:rsid w:val="00371520"/>
    <w:rsid w:val="00372121"/>
    <w:rsid w:val="00372350"/>
    <w:rsid w:val="00373A26"/>
    <w:rsid w:val="00373DF3"/>
    <w:rsid w:val="00375317"/>
    <w:rsid w:val="00375453"/>
    <w:rsid w:val="003758A8"/>
    <w:rsid w:val="003773FF"/>
    <w:rsid w:val="003778CB"/>
    <w:rsid w:val="00377D73"/>
    <w:rsid w:val="003807AF"/>
    <w:rsid w:val="00382E35"/>
    <w:rsid w:val="0038305B"/>
    <w:rsid w:val="00383493"/>
    <w:rsid w:val="003834D7"/>
    <w:rsid w:val="00386769"/>
    <w:rsid w:val="00386F2F"/>
    <w:rsid w:val="003903E4"/>
    <w:rsid w:val="003924F4"/>
    <w:rsid w:val="0039337B"/>
    <w:rsid w:val="00394C08"/>
    <w:rsid w:val="00396528"/>
    <w:rsid w:val="003969BE"/>
    <w:rsid w:val="003A06CC"/>
    <w:rsid w:val="003A251E"/>
    <w:rsid w:val="003A2D91"/>
    <w:rsid w:val="003A2FD5"/>
    <w:rsid w:val="003A35C3"/>
    <w:rsid w:val="003A3B51"/>
    <w:rsid w:val="003A5E29"/>
    <w:rsid w:val="003A6242"/>
    <w:rsid w:val="003A7D39"/>
    <w:rsid w:val="003B0437"/>
    <w:rsid w:val="003B182C"/>
    <w:rsid w:val="003B2655"/>
    <w:rsid w:val="003B534F"/>
    <w:rsid w:val="003C0EDF"/>
    <w:rsid w:val="003C1210"/>
    <w:rsid w:val="003C17D2"/>
    <w:rsid w:val="003C1904"/>
    <w:rsid w:val="003C2572"/>
    <w:rsid w:val="003C464B"/>
    <w:rsid w:val="003C5CA3"/>
    <w:rsid w:val="003D3BB0"/>
    <w:rsid w:val="003D4834"/>
    <w:rsid w:val="003D6EC5"/>
    <w:rsid w:val="003E2B73"/>
    <w:rsid w:val="003E2C29"/>
    <w:rsid w:val="003E3277"/>
    <w:rsid w:val="003E4C2B"/>
    <w:rsid w:val="003E5920"/>
    <w:rsid w:val="003E6253"/>
    <w:rsid w:val="003E7E38"/>
    <w:rsid w:val="003F3214"/>
    <w:rsid w:val="003F46B7"/>
    <w:rsid w:val="003F488C"/>
    <w:rsid w:val="003F4A83"/>
    <w:rsid w:val="003F4C8D"/>
    <w:rsid w:val="003F5806"/>
    <w:rsid w:val="003F6E0E"/>
    <w:rsid w:val="003F74ED"/>
    <w:rsid w:val="003F7712"/>
    <w:rsid w:val="004020DD"/>
    <w:rsid w:val="004023B2"/>
    <w:rsid w:val="004057CB"/>
    <w:rsid w:val="00407DBB"/>
    <w:rsid w:val="0041075F"/>
    <w:rsid w:val="0041383F"/>
    <w:rsid w:val="00417389"/>
    <w:rsid w:val="004221F7"/>
    <w:rsid w:val="004236A0"/>
    <w:rsid w:val="00430FF6"/>
    <w:rsid w:val="0043461F"/>
    <w:rsid w:val="004349E8"/>
    <w:rsid w:val="00434DDD"/>
    <w:rsid w:val="00435A65"/>
    <w:rsid w:val="00437C50"/>
    <w:rsid w:val="0044263D"/>
    <w:rsid w:val="00442E37"/>
    <w:rsid w:val="00445FDC"/>
    <w:rsid w:val="00446E49"/>
    <w:rsid w:val="004500D9"/>
    <w:rsid w:val="00450F10"/>
    <w:rsid w:val="00450F48"/>
    <w:rsid w:val="00451506"/>
    <w:rsid w:val="00452320"/>
    <w:rsid w:val="00452C75"/>
    <w:rsid w:val="00454C55"/>
    <w:rsid w:val="00457191"/>
    <w:rsid w:val="00461846"/>
    <w:rsid w:val="00463DCF"/>
    <w:rsid w:val="00464922"/>
    <w:rsid w:val="004656EE"/>
    <w:rsid w:val="00466CC9"/>
    <w:rsid w:val="004670A7"/>
    <w:rsid w:val="00474333"/>
    <w:rsid w:val="00475CBB"/>
    <w:rsid w:val="004760BD"/>
    <w:rsid w:val="004761C2"/>
    <w:rsid w:val="0047679B"/>
    <w:rsid w:val="0048035A"/>
    <w:rsid w:val="0048093A"/>
    <w:rsid w:val="00482207"/>
    <w:rsid w:val="004830E4"/>
    <w:rsid w:val="00486870"/>
    <w:rsid w:val="00487CFB"/>
    <w:rsid w:val="00492200"/>
    <w:rsid w:val="00492303"/>
    <w:rsid w:val="00494DA6"/>
    <w:rsid w:val="004A009C"/>
    <w:rsid w:val="004A01EF"/>
    <w:rsid w:val="004A0E44"/>
    <w:rsid w:val="004A1758"/>
    <w:rsid w:val="004A30A7"/>
    <w:rsid w:val="004A5469"/>
    <w:rsid w:val="004A59BC"/>
    <w:rsid w:val="004B120B"/>
    <w:rsid w:val="004B260D"/>
    <w:rsid w:val="004B291A"/>
    <w:rsid w:val="004B49B5"/>
    <w:rsid w:val="004B709B"/>
    <w:rsid w:val="004B75F1"/>
    <w:rsid w:val="004B7A86"/>
    <w:rsid w:val="004C0B48"/>
    <w:rsid w:val="004C2123"/>
    <w:rsid w:val="004C2698"/>
    <w:rsid w:val="004C36AA"/>
    <w:rsid w:val="004C3FD9"/>
    <w:rsid w:val="004C5BD7"/>
    <w:rsid w:val="004D0569"/>
    <w:rsid w:val="004D0593"/>
    <w:rsid w:val="004D3A2D"/>
    <w:rsid w:val="004D47F7"/>
    <w:rsid w:val="004D4D2B"/>
    <w:rsid w:val="004D560D"/>
    <w:rsid w:val="004D5740"/>
    <w:rsid w:val="004D6B5C"/>
    <w:rsid w:val="004E2B99"/>
    <w:rsid w:val="004E37A7"/>
    <w:rsid w:val="004E69C6"/>
    <w:rsid w:val="004E6D5F"/>
    <w:rsid w:val="004F00AC"/>
    <w:rsid w:val="004F11C1"/>
    <w:rsid w:val="004F1C2E"/>
    <w:rsid w:val="004F32EE"/>
    <w:rsid w:val="004F5998"/>
    <w:rsid w:val="004F6471"/>
    <w:rsid w:val="00500D67"/>
    <w:rsid w:val="00502939"/>
    <w:rsid w:val="0050380D"/>
    <w:rsid w:val="00503BEC"/>
    <w:rsid w:val="00504D02"/>
    <w:rsid w:val="005062D7"/>
    <w:rsid w:val="005063DE"/>
    <w:rsid w:val="005066E4"/>
    <w:rsid w:val="00506FD8"/>
    <w:rsid w:val="00507B26"/>
    <w:rsid w:val="00510A90"/>
    <w:rsid w:val="00510D1E"/>
    <w:rsid w:val="00511886"/>
    <w:rsid w:val="00511B6C"/>
    <w:rsid w:val="005132E8"/>
    <w:rsid w:val="00514E4F"/>
    <w:rsid w:val="00515A15"/>
    <w:rsid w:val="00517F1D"/>
    <w:rsid w:val="00520057"/>
    <w:rsid w:val="00521CF9"/>
    <w:rsid w:val="00523173"/>
    <w:rsid w:val="00523800"/>
    <w:rsid w:val="005255D4"/>
    <w:rsid w:val="005259A7"/>
    <w:rsid w:val="005269B7"/>
    <w:rsid w:val="0053028A"/>
    <w:rsid w:val="005322A1"/>
    <w:rsid w:val="00532CA0"/>
    <w:rsid w:val="0053301A"/>
    <w:rsid w:val="005334CD"/>
    <w:rsid w:val="00534F43"/>
    <w:rsid w:val="0054055F"/>
    <w:rsid w:val="00540561"/>
    <w:rsid w:val="0054610E"/>
    <w:rsid w:val="005465B7"/>
    <w:rsid w:val="005475DF"/>
    <w:rsid w:val="00547B91"/>
    <w:rsid w:val="00555A19"/>
    <w:rsid w:val="00555BA6"/>
    <w:rsid w:val="005564EB"/>
    <w:rsid w:val="00560CD6"/>
    <w:rsid w:val="00561046"/>
    <w:rsid w:val="005654BC"/>
    <w:rsid w:val="005659B7"/>
    <w:rsid w:val="00567D5A"/>
    <w:rsid w:val="005724D2"/>
    <w:rsid w:val="005725CD"/>
    <w:rsid w:val="005729A1"/>
    <w:rsid w:val="00573E47"/>
    <w:rsid w:val="00573FDF"/>
    <w:rsid w:val="005752AA"/>
    <w:rsid w:val="00575614"/>
    <w:rsid w:val="00576144"/>
    <w:rsid w:val="00576560"/>
    <w:rsid w:val="00580A91"/>
    <w:rsid w:val="005810AB"/>
    <w:rsid w:val="00582FD1"/>
    <w:rsid w:val="005830AD"/>
    <w:rsid w:val="00584ECF"/>
    <w:rsid w:val="0058767F"/>
    <w:rsid w:val="005920DA"/>
    <w:rsid w:val="005958EF"/>
    <w:rsid w:val="005A11AA"/>
    <w:rsid w:val="005A20BE"/>
    <w:rsid w:val="005A788E"/>
    <w:rsid w:val="005B1385"/>
    <w:rsid w:val="005B1673"/>
    <w:rsid w:val="005B3708"/>
    <w:rsid w:val="005B3970"/>
    <w:rsid w:val="005B3973"/>
    <w:rsid w:val="005B4BE2"/>
    <w:rsid w:val="005C07B3"/>
    <w:rsid w:val="005C08C5"/>
    <w:rsid w:val="005C0957"/>
    <w:rsid w:val="005C2A85"/>
    <w:rsid w:val="005C3E96"/>
    <w:rsid w:val="005C665E"/>
    <w:rsid w:val="005D0186"/>
    <w:rsid w:val="005D0C69"/>
    <w:rsid w:val="005D4C3B"/>
    <w:rsid w:val="005D7312"/>
    <w:rsid w:val="005E00F1"/>
    <w:rsid w:val="005E2D0E"/>
    <w:rsid w:val="005E33A7"/>
    <w:rsid w:val="005E36BE"/>
    <w:rsid w:val="005E38B2"/>
    <w:rsid w:val="005E4475"/>
    <w:rsid w:val="005E4AC5"/>
    <w:rsid w:val="005E4F39"/>
    <w:rsid w:val="005F1022"/>
    <w:rsid w:val="005F1C6A"/>
    <w:rsid w:val="005F3785"/>
    <w:rsid w:val="005F4660"/>
    <w:rsid w:val="005F4E61"/>
    <w:rsid w:val="005F50E6"/>
    <w:rsid w:val="005F5A45"/>
    <w:rsid w:val="005F6341"/>
    <w:rsid w:val="005F7F92"/>
    <w:rsid w:val="00600736"/>
    <w:rsid w:val="00603186"/>
    <w:rsid w:val="00605145"/>
    <w:rsid w:val="006051B5"/>
    <w:rsid w:val="0060771A"/>
    <w:rsid w:val="0061153D"/>
    <w:rsid w:val="00611AAB"/>
    <w:rsid w:val="0061381C"/>
    <w:rsid w:val="006163A3"/>
    <w:rsid w:val="006164A7"/>
    <w:rsid w:val="00621B07"/>
    <w:rsid w:val="0062645C"/>
    <w:rsid w:val="00633B83"/>
    <w:rsid w:val="00640F7E"/>
    <w:rsid w:val="00641B40"/>
    <w:rsid w:val="00642B49"/>
    <w:rsid w:val="00643395"/>
    <w:rsid w:val="006454EC"/>
    <w:rsid w:val="00645964"/>
    <w:rsid w:val="0064696F"/>
    <w:rsid w:val="00646E25"/>
    <w:rsid w:val="00646EE3"/>
    <w:rsid w:val="00647F51"/>
    <w:rsid w:val="006519EC"/>
    <w:rsid w:val="00652532"/>
    <w:rsid w:val="00653145"/>
    <w:rsid w:val="00655D8F"/>
    <w:rsid w:val="00656931"/>
    <w:rsid w:val="006614B0"/>
    <w:rsid w:val="006618E8"/>
    <w:rsid w:val="00662523"/>
    <w:rsid w:val="00674C9A"/>
    <w:rsid w:val="006750CB"/>
    <w:rsid w:val="00676B61"/>
    <w:rsid w:val="006772AB"/>
    <w:rsid w:val="00677B2A"/>
    <w:rsid w:val="00677C04"/>
    <w:rsid w:val="00677DA2"/>
    <w:rsid w:val="00680620"/>
    <w:rsid w:val="00680FBB"/>
    <w:rsid w:val="00686E8D"/>
    <w:rsid w:val="00690717"/>
    <w:rsid w:val="00694D08"/>
    <w:rsid w:val="00695D13"/>
    <w:rsid w:val="006A450B"/>
    <w:rsid w:val="006B2B16"/>
    <w:rsid w:val="006B3065"/>
    <w:rsid w:val="006B3654"/>
    <w:rsid w:val="006B3EA1"/>
    <w:rsid w:val="006B7EB3"/>
    <w:rsid w:val="006C03C8"/>
    <w:rsid w:val="006C05F2"/>
    <w:rsid w:val="006C0BA0"/>
    <w:rsid w:val="006C3697"/>
    <w:rsid w:val="006C47C3"/>
    <w:rsid w:val="006C58CB"/>
    <w:rsid w:val="006C5C91"/>
    <w:rsid w:val="006C6660"/>
    <w:rsid w:val="006D1044"/>
    <w:rsid w:val="006D4C1E"/>
    <w:rsid w:val="006D54B0"/>
    <w:rsid w:val="006E058C"/>
    <w:rsid w:val="006E4EA3"/>
    <w:rsid w:val="006F0B26"/>
    <w:rsid w:val="006F0E70"/>
    <w:rsid w:val="006F395E"/>
    <w:rsid w:val="006F5F6C"/>
    <w:rsid w:val="006F6B84"/>
    <w:rsid w:val="006F7241"/>
    <w:rsid w:val="00701163"/>
    <w:rsid w:val="00701B4D"/>
    <w:rsid w:val="00702392"/>
    <w:rsid w:val="007026D8"/>
    <w:rsid w:val="00703404"/>
    <w:rsid w:val="0070696A"/>
    <w:rsid w:val="0070719D"/>
    <w:rsid w:val="007100DC"/>
    <w:rsid w:val="0071036B"/>
    <w:rsid w:val="00710E9E"/>
    <w:rsid w:val="00710F6E"/>
    <w:rsid w:val="00711251"/>
    <w:rsid w:val="007139C7"/>
    <w:rsid w:val="007140BD"/>
    <w:rsid w:val="00715E63"/>
    <w:rsid w:val="007172AF"/>
    <w:rsid w:val="007217BE"/>
    <w:rsid w:val="00722538"/>
    <w:rsid w:val="0072361F"/>
    <w:rsid w:val="007263A2"/>
    <w:rsid w:val="007272AE"/>
    <w:rsid w:val="00730031"/>
    <w:rsid w:val="0073047B"/>
    <w:rsid w:val="00731F69"/>
    <w:rsid w:val="00732812"/>
    <w:rsid w:val="00733833"/>
    <w:rsid w:val="007354C5"/>
    <w:rsid w:val="00736BA1"/>
    <w:rsid w:val="007403EA"/>
    <w:rsid w:val="007411E8"/>
    <w:rsid w:val="0074283D"/>
    <w:rsid w:val="00743452"/>
    <w:rsid w:val="007447F5"/>
    <w:rsid w:val="007450E8"/>
    <w:rsid w:val="00752116"/>
    <w:rsid w:val="007545F9"/>
    <w:rsid w:val="00755098"/>
    <w:rsid w:val="007558D2"/>
    <w:rsid w:val="0075594C"/>
    <w:rsid w:val="0075646E"/>
    <w:rsid w:val="00762E07"/>
    <w:rsid w:val="0076479F"/>
    <w:rsid w:val="00766757"/>
    <w:rsid w:val="007668D8"/>
    <w:rsid w:val="0077100E"/>
    <w:rsid w:val="0077143B"/>
    <w:rsid w:val="00772461"/>
    <w:rsid w:val="007731E7"/>
    <w:rsid w:val="00774D23"/>
    <w:rsid w:val="00776707"/>
    <w:rsid w:val="007806DC"/>
    <w:rsid w:val="00783BAB"/>
    <w:rsid w:val="00785E4D"/>
    <w:rsid w:val="00786C7A"/>
    <w:rsid w:val="00786E3D"/>
    <w:rsid w:val="00790689"/>
    <w:rsid w:val="00790CB1"/>
    <w:rsid w:val="007911D4"/>
    <w:rsid w:val="0079296D"/>
    <w:rsid w:val="00795B97"/>
    <w:rsid w:val="00795BD0"/>
    <w:rsid w:val="007A0698"/>
    <w:rsid w:val="007A3229"/>
    <w:rsid w:val="007B147E"/>
    <w:rsid w:val="007B309E"/>
    <w:rsid w:val="007B40A2"/>
    <w:rsid w:val="007B4440"/>
    <w:rsid w:val="007B4A1F"/>
    <w:rsid w:val="007B6217"/>
    <w:rsid w:val="007C1680"/>
    <w:rsid w:val="007C17D0"/>
    <w:rsid w:val="007C19D1"/>
    <w:rsid w:val="007C3ABC"/>
    <w:rsid w:val="007C55FD"/>
    <w:rsid w:val="007C614F"/>
    <w:rsid w:val="007C7DEE"/>
    <w:rsid w:val="007D4A40"/>
    <w:rsid w:val="007D548D"/>
    <w:rsid w:val="007D6046"/>
    <w:rsid w:val="007D7E1B"/>
    <w:rsid w:val="007E0120"/>
    <w:rsid w:val="007E09A6"/>
    <w:rsid w:val="007E2D33"/>
    <w:rsid w:val="007E442C"/>
    <w:rsid w:val="007E4D55"/>
    <w:rsid w:val="007E555D"/>
    <w:rsid w:val="007E766C"/>
    <w:rsid w:val="007E7B5E"/>
    <w:rsid w:val="007E7C01"/>
    <w:rsid w:val="007F2193"/>
    <w:rsid w:val="007F44A5"/>
    <w:rsid w:val="007F4AEC"/>
    <w:rsid w:val="008014B2"/>
    <w:rsid w:val="00801535"/>
    <w:rsid w:val="008026B4"/>
    <w:rsid w:val="0080496B"/>
    <w:rsid w:val="008075DC"/>
    <w:rsid w:val="00807E3F"/>
    <w:rsid w:val="008116C9"/>
    <w:rsid w:val="008129D2"/>
    <w:rsid w:val="00813046"/>
    <w:rsid w:val="008132CB"/>
    <w:rsid w:val="0081665B"/>
    <w:rsid w:val="00816FEF"/>
    <w:rsid w:val="008236DE"/>
    <w:rsid w:val="0082628E"/>
    <w:rsid w:val="00827A79"/>
    <w:rsid w:val="00832D7B"/>
    <w:rsid w:val="008339F7"/>
    <w:rsid w:val="008352B3"/>
    <w:rsid w:val="0083713B"/>
    <w:rsid w:val="00837537"/>
    <w:rsid w:val="00837BAD"/>
    <w:rsid w:val="00837DB1"/>
    <w:rsid w:val="00837E2A"/>
    <w:rsid w:val="00840687"/>
    <w:rsid w:val="00841E7E"/>
    <w:rsid w:val="00844295"/>
    <w:rsid w:val="00844F25"/>
    <w:rsid w:val="008472D7"/>
    <w:rsid w:val="00851335"/>
    <w:rsid w:val="00856742"/>
    <w:rsid w:val="00856BC9"/>
    <w:rsid w:val="00857A78"/>
    <w:rsid w:val="008619BB"/>
    <w:rsid w:val="00861EA3"/>
    <w:rsid w:val="00863094"/>
    <w:rsid w:val="008634AB"/>
    <w:rsid w:val="00867904"/>
    <w:rsid w:val="0087019F"/>
    <w:rsid w:val="00871015"/>
    <w:rsid w:val="008713B0"/>
    <w:rsid w:val="0087480E"/>
    <w:rsid w:val="00875122"/>
    <w:rsid w:val="00875A53"/>
    <w:rsid w:val="00875C80"/>
    <w:rsid w:val="008778DA"/>
    <w:rsid w:val="00881D0F"/>
    <w:rsid w:val="00881E09"/>
    <w:rsid w:val="00882E3A"/>
    <w:rsid w:val="00883703"/>
    <w:rsid w:val="00883EB9"/>
    <w:rsid w:val="00886D67"/>
    <w:rsid w:val="00891CAF"/>
    <w:rsid w:val="00895ACD"/>
    <w:rsid w:val="00895F9B"/>
    <w:rsid w:val="00896062"/>
    <w:rsid w:val="008A12CD"/>
    <w:rsid w:val="008A1948"/>
    <w:rsid w:val="008A24EF"/>
    <w:rsid w:val="008A27EB"/>
    <w:rsid w:val="008A3048"/>
    <w:rsid w:val="008A572F"/>
    <w:rsid w:val="008A59DD"/>
    <w:rsid w:val="008A601D"/>
    <w:rsid w:val="008A62E2"/>
    <w:rsid w:val="008B0736"/>
    <w:rsid w:val="008B0A57"/>
    <w:rsid w:val="008B14C4"/>
    <w:rsid w:val="008B6683"/>
    <w:rsid w:val="008B66A8"/>
    <w:rsid w:val="008C21FD"/>
    <w:rsid w:val="008C3BC4"/>
    <w:rsid w:val="008C3C97"/>
    <w:rsid w:val="008C5B8A"/>
    <w:rsid w:val="008C66B0"/>
    <w:rsid w:val="008C78CB"/>
    <w:rsid w:val="008D2286"/>
    <w:rsid w:val="008D3CDF"/>
    <w:rsid w:val="008D3EAA"/>
    <w:rsid w:val="008D5205"/>
    <w:rsid w:val="008D5A50"/>
    <w:rsid w:val="008D6530"/>
    <w:rsid w:val="008E179D"/>
    <w:rsid w:val="008E2381"/>
    <w:rsid w:val="008E30EB"/>
    <w:rsid w:val="008E479E"/>
    <w:rsid w:val="008E5DB7"/>
    <w:rsid w:val="008F006D"/>
    <w:rsid w:val="008F2643"/>
    <w:rsid w:val="008F2AB8"/>
    <w:rsid w:val="008F416B"/>
    <w:rsid w:val="008F4762"/>
    <w:rsid w:val="008F59DA"/>
    <w:rsid w:val="008F6C84"/>
    <w:rsid w:val="009046AB"/>
    <w:rsid w:val="00905869"/>
    <w:rsid w:val="00911668"/>
    <w:rsid w:val="00911CB9"/>
    <w:rsid w:val="0091472C"/>
    <w:rsid w:val="00915160"/>
    <w:rsid w:val="00916EAA"/>
    <w:rsid w:val="00917ADD"/>
    <w:rsid w:val="00920FDF"/>
    <w:rsid w:val="00921743"/>
    <w:rsid w:val="00922A85"/>
    <w:rsid w:val="009232F6"/>
    <w:rsid w:val="009238ED"/>
    <w:rsid w:val="00923F6C"/>
    <w:rsid w:val="00924C40"/>
    <w:rsid w:val="00926528"/>
    <w:rsid w:val="009270E4"/>
    <w:rsid w:val="00927F9B"/>
    <w:rsid w:val="00932570"/>
    <w:rsid w:val="009326D7"/>
    <w:rsid w:val="00935DE1"/>
    <w:rsid w:val="009377BD"/>
    <w:rsid w:val="00941163"/>
    <w:rsid w:val="0094193B"/>
    <w:rsid w:val="0094232D"/>
    <w:rsid w:val="0094318B"/>
    <w:rsid w:val="009441BA"/>
    <w:rsid w:val="00944898"/>
    <w:rsid w:val="009503E5"/>
    <w:rsid w:val="00950426"/>
    <w:rsid w:val="00950D7B"/>
    <w:rsid w:val="00957605"/>
    <w:rsid w:val="00957711"/>
    <w:rsid w:val="00957AFD"/>
    <w:rsid w:val="009609F0"/>
    <w:rsid w:val="00961676"/>
    <w:rsid w:val="009621DD"/>
    <w:rsid w:val="009643FC"/>
    <w:rsid w:val="00964791"/>
    <w:rsid w:val="009651F1"/>
    <w:rsid w:val="009700CB"/>
    <w:rsid w:val="00973EB9"/>
    <w:rsid w:val="00974317"/>
    <w:rsid w:val="00974A4E"/>
    <w:rsid w:val="00974A5D"/>
    <w:rsid w:val="00977078"/>
    <w:rsid w:val="00982F81"/>
    <w:rsid w:val="00984E19"/>
    <w:rsid w:val="00986C30"/>
    <w:rsid w:val="00987BAE"/>
    <w:rsid w:val="00991634"/>
    <w:rsid w:val="0099375E"/>
    <w:rsid w:val="009955F4"/>
    <w:rsid w:val="00996AE3"/>
    <w:rsid w:val="00997515"/>
    <w:rsid w:val="009A3FC1"/>
    <w:rsid w:val="009A45DD"/>
    <w:rsid w:val="009A4FDD"/>
    <w:rsid w:val="009A535D"/>
    <w:rsid w:val="009A6FC0"/>
    <w:rsid w:val="009B1D47"/>
    <w:rsid w:val="009B2EA6"/>
    <w:rsid w:val="009B3E70"/>
    <w:rsid w:val="009B45D5"/>
    <w:rsid w:val="009B6AB6"/>
    <w:rsid w:val="009B72C9"/>
    <w:rsid w:val="009C0A63"/>
    <w:rsid w:val="009C109C"/>
    <w:rsid w:val="009C65EB"/>
    <w:rsid w:val="009C6FBB"/>
    <w:rsid w:val="009D205E"/>
    <w:rsid w:val="009D239B"/>
    <w:rsid w:val="009D6117"/>
    <w:rsid w:val="009E08D6"/>
    <w:rsid w:val="009E34EC"/>
    <w:rsid w:val="009E522C"/>
    <w:rsid w:val="009E770E"/>
    <w:rsid w:val="009E7BCE"/>
    <w:rsid w:val="009F0EA4"/>
    <w:rsid w:val="009F10BB"/>
    <w:rsid w:val="009F1175"/>
    <w:rsid w:val="009F1D80"/>
    <w:rsid w:val="009F23B3"/>
    <w:rsid w:val="009F37C4"/>
    <w:rsid w:val="009F4267"/>
    <w:rsid w:val="009F66E9"/>
    <w:rsid w:val="009F670B"/>
    <w:rsid w:val="009F7CB4"/>
    <w:rsid w:val="009F7DEC"/>
    <w:rsid w:val="00A01E12"/>
    <w:rsid w:val="00A0375D"/>
    <w:rsid w:val="00A0529A"/>
    <w:rsid w:val="00A05366"/>
    <w:rsid w:val="00A061BF"/>
    <w:rsid w:val="00A062EE"/>
    <w:rsid w:val="00A10F45"/>
    <w:rsid w:val="00A121A0"/>
    <w:rsid w:val="00A1338A"/>
    <w:rsid w:val="00A2044D"/>
    <w:rsid w:val="00A20D42"/>
    <w:rsid w:val="00A20F5D"/>
    <w:rsid w:val="00A210E5"/>
    <w:rsid w:val="00A215C6"/>
    <w:rsid w:val="00A22A8F"/>
    <w:rsid w:val="00A22CBC"/>
    <w:rsid w:val="00A239DA"/>
    <w:rsid w:val="00A23B20"/>
    <w:rsid w:val="00A24A65"/>
    <w:rsid w:val="00A2573C"/>
    <w:rsid w:val="00A26BB1"/>
    <w:rsid w:val="00A27538"/>
    <w:rsid w:val="00A276A5"/>
    <w:rsid w:val="00A310C2"/>
    <w:rsid w:val="00A312D5"/>
    <w:rsid w:val="00A31CC3"/>
    <w:rsid w:val="00A32F98"/>
    <w:rsid w:val="00A340B9"/>
    <w:rsid w:val="00A3421E"/>
    <w:rsid w:val="00A344FA"/>
    <w:rsid w:val="00A379BC"/>
    <w:rsid w:val="00A42FC3"/>
    <w:rsid w:val="00A43A92"/>
    <w:rsid w:val="00A44850"/>
    <w:rsid w:val="00A4556A"/>
    <w:rsid w:val="00A45C1C"/>
    <w:rsid w:val="00A4700E"/>
    <w:rsid w:val="00A503F6"/>
    <w:rsid w:val="00A5199B"/>
    <w:rsid w:val="00A5450A"/>
    <w:rsid w:val="00A55602"/>
    <w:rsid w:val="00A560AF"/>
    <w:rsid w:val="00A563CD"/>
    <w:rsid w:val="00A56960"/>
    <w:rsid w:val="00A67E38"/>
    <w:rsid w:val="00A7081D"/>
    <w:rsid w:val="00A72B2E"/>
    <w:rsid w:val="00A72CA5"/>
    <w:rsid w:val="00A73573"/>
    <w:rsid w:val="00A73ABB"/>
    <w:rsid w:val="00A74686"/>
    <w:rsid w:val="00A75DC9"/>
    <w:rsid w:val="00A7628C"/>
    <w:rsid w:val="00A769DF"/>
    <w:rsid w:val="00A80839"/>
    <w:rsid w:val="00A8198F"/>
    <w:rsid w:val="00A843C3"/>
    <w:rsid w:val="00A86CA7"/>
    <w:rsid w:val="00A9279F"/>
    <w:rsid w:val="00A92A52"/>
    <w:rsid w:val="00A92DC9"/>
    <w:rsid w:val="00A93E4B"/>
    <w:rsid w:val="00A93FC8"/>
    <w:rsid w:val="00A94D2B"/>
    <w:rsid w:val="00A9609E"/>
    <w:rsid w:val="00A96C39"/>
    <w:rsid w:val="00A975D1"/>
    <w:rsid w:val="00AA1706"/>
    <w:rsid w:val="00AA3332"/>
    <w:rsid w:val="00AA4466"/>
    <w:rsid w:val="00AB100C"/>
    <w:rsid w:val="00AB1CCF"/>
    <w:rsid w:val="00AB2922"/>
    <w:rsid w:val="00AB65CE"/>
    <w:rsid w:val="00AB749D"/>
    <w:rsid w:val="00AB7BD8"/>
    <w:rsid w:val="00AC000D"/>
    <w:rsid w:val="00AC1014"/>
    <w:rsid w:val="00AC32DD"/>
    <w:rsid w:val="00AC410D"/>
    <w:rsid w:val="00AC6BA2"/>
    <w:rsid w:val="00AD1206"/>
    <w:rsid w:val="00AD2E39"/>
    <w:rsid w:val="00AD4EBA"/>
    <w:rsid w:val="00AD5BC8"/>
    <w:rsid w:val="00AE593C"/>
    <w:rsid w:val="00AF04AD"/>
    <w:rsid w:val="00AF310D"/>
    <w:rsid w:val="00AF33B3"/>
    <w:rsid w:val="00AF3F7C"/>
    <w:rsid w:val="00AF567B"/>
    <w:rsid w:val="00AF5958"/>
    <w:rsid w:val="00AF7F93"/>
    <w:rsid w:val="00B007F6"/>
    <w:rsid w:val="00B02990"/>
    <w:rsid w:val="00B048DB"/>
    <w:rsid w:val="00B0637C"/>
    <w:rsid w:val="00B06834"/>
    <w:rsid w:val="00B07009"/>
    <w:rsid w:val="00B104B7"/>
    <w:rsid w:val="00B112CE"/>
    <w:rsid w:val="00B1332A"/>
    <w:rsid w:val="00B13352"/>
    <w:rsid w:val="00B16240"/>
    <w:rsid w:val="00B16E9A"/>
    <w:rsid w:val="00B17357"/>
    <w:rsid w:val="00B219E8"/>
    <w:rsid w:val="00B22175"/>
    <w:rsid w:val="00B2289A"/>
    <w:rsid w:val="00B23C41"/>
    <w:rsid w:val="00B23E61"/>
    <w:rsid w:val="00B2425D"/>
    <w:rsid w:val="00B25612"/>
    <w:rsid w:val="00B257CF"/>
    <w:rsid w:val="00B30C05"/>
    <w:rsid w:val="00B31CA8"/>
    <w:rsid w:val="00B31E69"/>
    <w:rsid w:val="00B33260"/>
    <w:rsid w:val="00B35998"/>
    <w:rsid w:val="00B36192"/>
    <w:rsid w:val="00B3620C"/>
    <w:rsid w:val="00B3727B"/>
    <w:rsid w:val="00B457B1"/>
    <w:rsid w:val="00B46ACD"/>
    <w:rsid w:val="00B473D2"/>
    <w:rsid w:val="00B5026A"/>
    <w:rsid w:val="00B51EA8"/>
    <w:rsid w:val="00B52AE2"/>
    <w:rsid w:val="00B54767"/>
    <w:rsid w:val="00B5593E"/>
    <w:rsid w:val="00B571EC"/>
    <w:rsid w:val="00B5795A"/>
    <w:rsid w:val="00B624A5"/>
    <w:rsid w:val="00B6283D"/>
    <w:rsid w:val="00B63254"/>
    <w:rsid w:val="00B64BDA"/>
    <w:rsid w:val="00B66A50"/>
    <w:rsid w:val="00B66EA6"/>
    <w:rsid w:val="00B72817"/>
    <w:rsid w:val="00B76545"/>
    <w:rsid w:val="00B81D20"/>
    <w:rsid w:val="00B82187"/>
    <w:rsid w:val="00B852DB"/>
    <w:rsid w:val="00B858F4"/>
    <w:rsid w:val="00B86567"/>
    <w:rsid w:val="00B86B54"/>
    <w:rsid w:val="00B87729"/>
    <w:rsid w:val="00B91280"/>
    <w:rsid w:val="00B933D7"/>
    <w:rsid w:val="00B93AE0"/>
    <w:rsid w:val="00B9538E"/>
    <w:rsid w:val="00B976B3"/>
    <w:rsid w:val="00BA0446"/>
    <w:rsid w:val="00BA2498"/>
    <w:rsid w:val="00BA2EC1"/>
    <w:rsid w:val="00BA4500"/>
    <w:rsid w:val="00BB15BB"/>
    <w:rsid w:val="00BB18FB"/>
    <w:rsid w:val="00BB1C59"/>
    <w:rsid w:val="00BB4B37"/>
    <w:rsid w:val="00BC05B5"/>
    <w:rsid w:val="00BC28FF"/>
    <w:rsid w:val="00BC3482"/>
    <w:rsid w:val="00BC41CE"/>
    <w:rsid w:val="00BC48D4"/>
    <w:rsid w:val="00BC4A98"/>
    <w:rsid w:val="00BC662C"/>
    <w:rsid w:val="00BC6F4F"/>
    <w:rsid w:val="00BD05EC"/>
    <w:rsid w:val="00BD2375"/>
    <w:rsid w:val="00BD2716"/>
    <w:rsid w:val="00BD42AD"/>
    <w:rsid w:val="00BD62A2"/>
    <w:rsid w:val="00BD6BCE"/>
    <w:rsid w:val="00BD73D7"/>
    <w:rsid w:val="00BE2D7D"/>
    <w:rsid w:val="00BE6A20"/>
    <w:rsid w:val="00BF0910"/>
    <w:rsid w:val="00BF3289"/>
    <w:rsid w:val="00BF3DF1"/>
    <w:rsid w:val="00BF5BD2"/>
    <w:rsid w:val="00BF73F0"/>
    <w:rsid w:val="00BF7AB6"/>
    <w:rsid w:val="00C000BD"/>
    <w:rsid w:val="00C04F77"/>
    <w:rsid w:val="00C063FD"/>
    <w:rsid w:val="00C10285"/>
    <w:rsid w:val="00C1083D"/>
    <w:rsid w:val="00C13052"/>
    <w:rsid w:val="00C138E7"/>
    <w:rsid w:val="00C139D5"/>
    <w:rsid w:val="00C1742E"/>
    <w:rsid w:val="00C175DC"/>
    <w:rsid w:val="00C207A7"/>
    <w:rsid w:val="00C222B0"/>
    <w:rsid w:val="00C24D04"/>
    <w:rsid w:val="00C2670F"/>
    <w:rsid w:val="00C30F78"/>
    <w:rsid w:val="00C31946"/>
    <w:rsid w:val="00C3254E"/>
    <w:rsid w:val="00C32773"/>
    <w:rsid w:val="00C32AC7"/>
    <w:rsid w:val="00C32C6A"/>
    <w:rsid w:val="00C34F42"/>
    <w:rsid w:val="00C35F65"/>
    <w:rsid w:val="00C4346B"/>
    <w:rsid w:val="00C4406D"/>
    <w:rsid w:val="00C45971"/>
    <w:rsid w:val="00C4713B"/>
    <w:rsid w:val="00C5004C"/>
    <w:rsid w:val="00C54CBF"/>
    <w:rsid w:val="00C560A0"/>
    <w:rsid w:val="00C561FC"/>
    <w:rsid w:val="00C562D0"/>
    <w:rsid w:val="00C56E00"/>
    <w:rsid w:val="00C56E0D"/>
    <w:rsid w:val="00C62B0A"/>
    <w:rsid w:val="00C65757"/>
    <w:rsid w:val="00C67F06"/>
    <w:rsid w:val="00C717C2"/>
    <w:rsid w:val="00C717C3"/>
    <w:rsid w:val="00C725D9"/>
    <w:rsid w:val="00C73DE4"/>
    <w:rsid w:val="00C745FC"/>
    <w:rsid w:val="00C76011"/>
    <w:rsid w:val="00C76949"/>
    <w:rsid w:val="00C770A6"/>
    <w:rsid w:val="00C81141"/>
    <w:rsid w:val="00C819BD"/>
    <w:rsid w:val="00C84F5F"/>
    <w:rsid w:val="00C92F2C"/>
    <w:rsid w:val="00C945F2"/>
    <w:rsid w:val="00C94FD5"/>
    <w:rsid w:val="00C96D55"/>
    <w:rsid w:val="00C97CE9"/>
    <w:rsid w:val="00CA030C"/>
    <w:rsid w:val="00CA2EE2"/>
    <w:rsid w:val="00CA37AD"/>
    <w:rsid w:val="00CA41DB"/>
    <w:rsid w:val="00CA477C"/>
    <w:rsid w:val="00CA5D27"/>
    <w:rsid w:val="00CA6E1F"/>
    <w:rsid w:val="00CB2CC9"/>
    <w:rsid w:val="00CB3774"/>
    <w:rsid w:val="00CB3BC3"/>
    <w:rsid w:val="00CB4308"/>
    <w:rsid w:val="00CB74C9"/>
    <w:rsid w:val="00CB7BDB"/>
    <w:rsid w:val="00CC0F0B"/>
    <w:rsid w:val="00CC1C89"/>
    <w:rsid w:val="00CC360C"/>
    <w:rsid w:val="00CC3B41"/>
    <w:rsid w:val="00CC532E"/>
    <w:rsid w:val="00CC565D"/>
    <w:rsid w:val="00CC6579"/>
    <w:rsid w:val="00CC660C"/>
    <w:rsid w:val="00CC7323"/>
    <w:rsid w:val="00CC7B42"/>
    <w:rsid w:val="00CD0516"/>
    <w:rsid w:val="00CD072E"/>
    <w:rsid w:val="00CD47E8"/>
    <w:rsid w:val="00CD5C87"/>
    <w:rsid w:val="00CD7F28"/>
    <w:rsid w:val="00CE27E7"/>
    <w:rsid w:val="00CE290A"/>
    <w:rsid w:val="00CE6A71"/>
    <w:rsid w:val="00CE6B1B"/>
    <w:rsid w:val="00CE6E13"/>
    <w:rsid w:val="00CF0C82"/>
    <w:rsid w:val="00CF15FF"/>
    <w:rsid w:val="00CF3D7D"/>
    <w:rsid w:val="00CF6CEA"/>
    <w:rsid w:val="00CF6E2E"/>
    <w:rsid w:val="00D00A0E"/>
    <w:rsid w:val="00D02424"/>
    <w:rsid w:val="00D03F90"/>
    <w:rsid w:val="00D04E97"/>
    <w:rsid w:val="00D077AE"/>
    <w:rsid w:val="00D1304A"/>
    <w:rsid w:val="00D13CC8"/>
    <w:rsid w:val="00D141B6"/>
    <w:rsid w:val="00D158F9"/>
    <w:rsid w:val="00D16E15"/>
    <w:rsid w:val="00D17054"/>
    <w:rsid w:val="00D20F2B"/>
    <w:rsid w:val="00D21FD6"/>
    <w:rsid w:val="00D22439"/>
    <w:rsid w:val="00D22B1D"/>
    <w:rsid w:val="00D240D8"/>
    <w:rsid w:val="00D25C4B"/>
    <w:rsid w:val="00D274FA"/>
    <w:rsid w:val="00D2752D"/>
    <w:rsid w:val="00D31582"/>
    <w:rsid w:val="00D36946"/>
    <w:rsid w:val="00D377B6"/>
    <w:rsid w:val="00D404BA"/>
    <w:rsid w:val="00D405A3"/>
    <w:rsid w:val="00D40FC0"/>
    <w:rsid w:val="00D41A77"/>
    <w:rsid w:val="00D42BDC"/>
    <w:rsid w:val="00D42FF3"/>
    <w:rsid w:val="00D44986"/>
    <w:rsid w:val="00D45AE7"/>
    <w:rsid w:val="00D50DC1"/>
    <w:rsid w:val="00D5367B"/>
    <w:rsid w:val="00D53CB3"/>
    <w:rsid w:val="00D54510"/>
    <w:rsid w:val="00D57349"/>
    <w:rsid w:val="00D574EE"/>
    <w:rsid w:val="00D57D8B"/>
    <w:rsid w:val="00D61E98"/>
    <w:rsid w:val="00D63982"/>
    <w:rsid w:val="00D63A8A"/>
    <w:rsid w:val="00D63EB2"/>
    <w:rsid w:val="00D64DB5"/>
    <w:rsid w:val="00D6630F"/>
    <w:rsid w:val="00D67BEE"/>
    <w:rsid w:val="00D722FB"/>
    <w:rsid w:val="00D7232E"/>
    <w:rsid w:val="00D755E0"/>
    <w:rsid w:val="00D76C48"/>
    <w:rsid w:val="00D77C2E"/>
    <w:rsid w:val="00D839B1"/>
    <w:rsid w:val="00D839B2"/>
    <w:rsid w:val="00D84CDA"/>
    <w:rsid w:val="00D861CE"/>
    <w:rsid w:val="00D9073A"/>
    <w:rsid w:val="00D91ADA"/>
    <w:rsid w:val="00D91EFF"/>
    <w:rsid w:val="00D9553C"/>
    <w:rsid w:val="00DA00E0"/>
    <w:rsid w:val="00DA15E4"/>
    <w:rsid w:val="00DA1A74"/>
    <w:rsid w:val="00DA324B"/>
    <w:rsid w:val="00DA3374"/>
    <w:rsid w:val="00DA40D8"/>
    <w:rsid w:val="00DA76BC"/>
    <w:rsid w:val="00DB0345"/>
    <w:rsid w:val="00DB04F1"/>
    <w:rsid w:val="00DB14FB"/>
    <w:rsid w:val="00DB2D49"/>
    <w:rsid w:val="00DB38D4"/>
    <w:rsid w:val="00DB4050"/>
    <w:rsid w:val="00DB643C"/>
    <w:rsid w:val="00DB6B59"/>
    <w:rsid w:val="00DB792F"/>
    <w:rsid w:val="00DC02BC"/>
    <w:rsid w:val="00DC0566"/>
    <w:rsid w:val="00DC22F8"/>
    <w:rsid w:val="00DD04AD"/>
    <w:rsid w:val="00DD1B87"/>
    <w:rsid w:val="00DD1C68"/>
    <w:rsid w:val="00DD27D0"/>
    <w:rsid w:val="00DD3360"/>
    <w:rsid w:val="00DD4290"/>
    <w:rsid w:val="00DE1222"/>
    <w:rsid w:val="00DE188C"/>
    <w:rsid w:val="00DE2E42"/>
    <w:rsid w:val="00DE2E7E"/>
    <w:rsid w:val="00DE7AF6"/>
    <w:rsid w:val="00DF2C30"/>
    <w:rsid w:val="00DF3CE3"/>
    <w:rsid w:val="00DF442E"/>
    <w:rsid w:val="00DF4E47"/>
    <w:rsid w:val="00DF5794"/>
    <w:rsid w:val="00DF686B"/>
    <w:rsid w:val="00E024A9"/>
    <w:rsid w:val="00E047B4"/>
    <w:rsid w:val="00E05AE3"/>
    <w:rsid w:val="00E05C52"/>
    <w:rsid w:val="00E0726A"/>
    <w:rsid w:val="00E11341"/>
    <w:rsid w:val="00E11CEC"/>
    <w:rsid w:val="00E12737"/>
    <w:rsid w:val="00E13703"/>
    <w:rsid w:val="00E14672"/>
    <w:rsid w:val="00E15391"/>
    <w:rsid w:val="00E15A18"/>
    <w:rsid w:val="00E20761"/>
    <w:rsid w:val="00E2261C"/>
    <w:rsid w:val="00E22BB3"/>
    <w:rsid w:val="00E24952"/>
    <w:rsid w:val="00E2526E"/>
    <w:rsid w:val="00E254B2"/>
    <w:rsid w:val="00E2579A"/>
    <w:rsid w:val="00E2594A"/>
    <w:rsid w:val="00E25AD3"/>
    <w:rsid w:val="00E261A9"/>
    <w:rsid w:val="00E32B5F"/>
    <w:rsid w:val="00E410A8"/>
    <w:rsid w:val="00E414EA"/>
    <w:rsid w:val="00E432F7"/>
    <w:rsid w:val="00E44E25"/>
    <w:rsid w:val="00E4620F"/>
    <w:rsid w:val="00E46657"/>
    <w:rsid w:val="00E4774F"/>
    <w:rsid w:val="00E515CC"/>
    <w:rsid w:val="00E5176A"/>
    <w:rsid w:val="00E5688A"/>
    <w:rsid w:val="00E56A90"/>
    <w:rsid w:val="00E5703A"/>
    <w:rsid w:val="00E57422"/>
    <w:rsid w:val="00E627C4"/>
    <w:rsid w:val="00E6406C"/>
    <w:rsid w:val="00E65508"/>
    <w:rsid w:val="00E65B79"/>
    <w:rsid w:val="00E67ECC"/>
    <w:rsid w:val="00E70DD9"/>
    <w:rsid w:val="00E7649B"/>
    <w:rsid w:val="00E80888"/>
    <w:rsid w:val="00E808B2"/>
    <w:rsid w:val="00E81BA8"/>
    <w:rsid w:val="00E826A0"/>
    <w:rsid w:val="00E86AD7"/>
    <w:rsid w:val="00E87109"/>
    <w:rsid w:val="00E90B99"/>
    <w:rsid w:val="00E93040"/>
    <w:rsid w:val="00EA15FB"/>
    <w:rsid w:val="00EA3EFE"/>
    <w:rsid w:val="00EA430F"/>
    <w:rsid w:val="00EA7CD8"/>
    <w:rsid w:val="00EB1292"/>
    <w:rsid w:val="00EB4827"/>
    <w:rsid w:val="00EB5246"/>
    <w:rsid w:val="00EC01E8"/>
    <w:rsid w:val="00EC1942"/>
    <w:rsid w:val="00EC69F9"/>
    <w:rsid w:val="00EC6B52"/>
    <w:rsid w:val="00EC7D8B"/>
    <w:rsid w:val="00ED05AF"/>
    <w:rsid w:val="00ED124C"/>
    <w:rsid w:val="00ED268D"/>
    <w:rsid w:val="00ED290B"/>
    <w:rsid w:val="00ED3C8F"/>
    <w:rsid w:val="00ED44B9"/>
    <w:rsid w:val="00ED546B"/>
    <w:rsid w:val="00ED54B6"/>
    <w:rsid w:val="00ED76BB"/>
    <w:rsid w:val="00ED7F4A"/>
    <w:rsid w:val="00EE1742"/>
    <w:rsid w:val="00EF0C5C"/>
    <w:rsid w:val="00EF33F1"/>
    <w:rsid w:val="00EF6D49"/>
    <w:rsid w:val="00EF73F7"/>
    <w:rsid w:val="00EF7A80"/>
    <w:rsid w:val="00F00389"/>
    <w:rsid w:val="00F0255B"/>
    <w:rsid w:val="00F02F80"/>
    <w:rsid w:val="00F04378"/>
    <w:rsid w:val="00F047CA"/>
    <w:rsid w:val="00F0581A"/>
    <w:rsid w:val="00F068EF"/>
    <w:rsid w:val="00F13949"/>
    <w:rsid w:val="00F1549D"/>
    <w:rsid w:val="00F1581B"/>
    <w:rsid w:val="00F207EB"/>
    <w:rsid w:val="00F20A62"/>
    <w:rsid w:val="00F21330"/>
    <w:rsid w:val="00F242E4"/>
    <w:rsid w:val="00F25652"/>
    <w:rsid w:val="00F25CD0"/>
    <w:rsid w:val="00F272E6"/>
    <w:rsid w:val="00F3007E"/>
    <w:rsid w:val="00F32EF9"/>
    <w:rsid w:val="00F4299C"/>
    <w:rsid w:val="00F450D4"/>
    <w:rsid w:val="00F4635E"/>
    <w:rsid w:val="00F4649C"/>
    <w:rsid w:val="00F52356"/>
    <w:rsid w:val="00F5287E"/>
    <w:rsid w:val="00F61D16"/>
    <w:rsid w:val="00F63436"/>
    <w:rsid w:val="00F6365F"/>
    <w:rsid w:val="00F658B0"/>
    <w:rsid w:val="00F66046"/>
    <w:rsid w:val="00F7131A"/>
    <w:rsid w:val="00F717A3"/>
    <w:rsid w:val="00F72246"/>
    <w:rsid w:val="00F74660"/>
    <w:rsid w:val="00F7705A"/>
    <w:rsid w:val="00F77A7B"/>
    <w:rsid w:val="00F80EA0"/>
    <w:rsid w:val="00F81E79"/>
    <w:rsid w:val="00F81FA2"/>
    <w:rsid w:val="00F84D17"/>
    <w:rsid w:val="00F85849"/>
    <w:rsid w:val="00F860E0"/>
    <w:rsid w:val="00F865B1"/>
    <w:rsid w:val="00F87E3A"/>
    <w:rsid w:val="00F931DC"/>
    <w:rsid w:val="00F94EAB"/>
    <w:rsid w:val="00F96A78"/>
    <w:rsid w:val="00F9795D"/>
    <w:rsid w:val="00FA000F"/>
    <w:rsid w:val="00FA3873"/>
    <w:rsid w:val="00FA4478"/>
    <w:rsid w:val="00FA78DD"/>
    <w:rsid w:val="00FA7C7D"/>
    <w:rsid w:val="00FA7F12"/>
    <w:rsid w:val="00FB1FB3"/>
    <w:rsid w:val="00FB2CDE"/>
    <w:rsid w:val="00FB3F4B"/>
    <w:rsid w:val="00FB41AE"/>
    <w:rsid w:val="00FB5029"/>
    <w:rsid w:val="00FC5519"/>
    <w:rsid w:val="00FC6445"/>
    <w:rsid w:val="00FC6510"/>
    <w:rsid w:val="00FC67C5"/>
    <w:rsid w:val="00FC74D1"/>
    <w:rsid w:val="00FD24B6"/>
    <w:rsid w:val="00FD5B99"/>
    <w:rsid w:val="00FD6FB0"/>
    <w:rsid w:val="00FE1102"/>
    <w:rsid w:val="00FE278F"/>
    <w:rsid w:val="00FE2A7E"/>
    <w:rsid w:val="00FE2D8C"/>
    <w:rsid w:val="00FF1FE4"/>
    <w:rsid w:val="00FF6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FAEBD0"/>
  <w15:docId w15:val="{F4CCF0D4-AF64-4095-84B8-F3584EC5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w:eastAsia="Arial Unicode MS"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 w:type="paragraph" w:styleId="BalloonText">
    <w:name w:val="Balloon Text"/>
    <w:basedOn w:val="Normal"/>
    <w:link w:val="BalloonTextChar"/>
    <w:uiPriority w:val="99"/>
    <w:semiHidden/>
    <w:unhideWhenUsed/>
    <w:rsid w:val="00F81FA2"/>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81FA2"/>
    <w:rPr>
      <w:rFonts w:asciiTheme="majorHAnsi" w:eastAsiaTheme="majorEastAsia" w:hAnsiTheme="majorHAnsi" w:cstheme="majorBidi"/>
      <w:sz w:val="18"/>
      <w:szCs w:val="18"/>
      <w:lang w:eastAsia="en-US"/>
    </w:rPr>
  </w:style>
  <w:style w:type="character" w:styleId="PlaceholderText">
    <w:name w:val="Placeholder Text"/>
    <w:basedOn w:val="DefaultParagraphFont"/>
    <w:uiPriority w:val="99"/>
    <w:semiHidden/>
    <w:rsid w:val="00D91EFF"/>
    <w:rPr>
      <w:color w:val="808080"/>
    </w:rPr>
  </w:style>
  <w:style w:type="table" w:styleId="TableGrid">
    <w:name w:val="Table Grid"/>
    <w:basedOn w:val="TableNormal"/>
    <w:uiPriority w:val="59"/>
    <w:rsid w:val="00A37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F9C"/>
    <w:pPr>
      <w:tabs>
        <w:tab w:val="center" w:pos="4252"/>
        <w:tab w:val="right" w:pos="8504"/>
      </w:tabs>
      <w:snapToGrid w:val="0"/>
    </w:pPr>
  </w:style>
  <w:style w:type="character" w:customStyle="1" w:styleId="HeaderChar">
    <w:name w:val="Header Char"/>
    <w:basedOn w:val="DefaultParagraphFont"/>
    <w:link w:val="Header"/>
    <w:uiPriority w:val="99"/>
    <w:rsid w:val="00050F9C"/>
    <w:rPr>
      <w:sz w:val="24"/>
      <w:szCs w:val="24"/>
      <w:lang w:eastAsia="en-US"/>
    </w:rPr>
  </w:style>
  <w:style w:type="paragraph" w:styleId="Footer">
    <w:name w:val="footer"/>
    <w:basedOn w:val="Normal"/>
    <w:link w:val="FooterChar"/>
    <w:uiPriority w:val="99"/>
    <w:unhideWhenUsed/>
    <w:rsid w:val="00050F9C"/>
    <w:pPr>
      <w:tabs>
        <w:tab w:val="center" w:pos="4252"/>
        <w:tab w:val="right" w:pos="8504"/>
      </w:tabs>
      <w:snapToGrid w:val="0"/>
    </w:pPr>
  </w:style>
  <w:style w:type="character" w:customStyle="1" w:styleId="FooterChar">
    <w:name w:val="Footer Char"/>
    <w:basedOn w:val="DefaultParagraphFont"/>
    <w:link w:val="Footer"/>
    <w:uiPriority w:val="99"/>
    <w:rsid w:val="00050F9C"/>
    <w:rPr>
      <w:sz w:val="24"/>
      <w:szCs w:val="24"/>
      <w:lang w:eastAsia="en-US"/>
    </w:rPr>
  </w:style>
  <w:style w:type="character" w:styleId="CommentReference">
    <w:name w:val="annotation reference"/>
    <w:basedOn w:val="DefaultParagraphFont"/>
    <w:uiPriority w:val="99"/>
    <w:semiHidden/>
    <w:unhideWhenUsed/>
    <w:rsid w:val="008619BB"/>
    <w:rPr>
      <w:sz w:val="18"/>
      <w:szCs w:val="18"/>
    </w:rPr>
  </w:style>
  <w:style w:type="paragraph" w:styleId="CommentText">
    <w:name w:val="annotation text"/>
    <w:basedOn w:val="Normal"/>
    <w:link w:val="CommentTextChar"/>
    <w:uiPriority w:val="99"/>
    <w:semiHidden/>
    <w:unhideWhenUsed/>
    <w:rsid w:val="008619BB"/>
  </w:style>
  <w:style w:type="character" w:customStyle="1" w:styleId="CommentTextChar">
    <w:name w:val="Comment Text Char"/>
    <w:basedOn w:val="DefaultParagraphFont"/>
    <w:link w:val="CommentText"/>
    <w:uiPriority w:val="99"/>
    <w:semiHidden/>
    <w:rsid w:val="008619BB"/>
    <w:rPr>
      <w:sz w:val="24"/>
      <w:szCs w:val="24"/>
      <w:lang w:eastAsia="en-US"/>
    </w:rPr>
  </w:style>
  <w:style w:type="paragraph" w:styleId="CommentSubject">
    <w:name w:val="annotation subject"/>
    <w:basedOn w:val="CommentText"/>
    <w:next w:val="CommentText"/>
    <w:link w:val="CommentSubjectChar"/>
    <w:uiPriority w:val="99"/>
    <w:semiHidden/>
    <w:unhideWhenUsed/>
    <w:rsid w:val="008619BB"/>
    <w:rPr>
      <w:b/>
      <w:bCs/>
    </w:rPr>
  </w:style>
  <w:style w:type="character" w:customStyle="1" w:styleId="CommentSubjectChar">
    <w:name w:val="Comment Subject Char"/>
    <w:basedOn w:val="CommentTextChar"/>
    <w:link w:val="CommentSubject"/>
    <w:uiPriority w:val="99"/>
    <w:semiHidden/>
    <w:rsid w:val="008619BB"/>
    <w:rPr>
      <w:b/>
      <w:bCs/>
      <w:sz w:val="24"/>
      <w:szCs w:val="24"/>
      <w:lang w:eastAsia="en-US"/>
    </w:rPr>
  </w:style>
  <w:style w:type="character" w:styleId="UnresolvedMention">
    <w:name w:val="Unresolved Mention"/>
    <w:basedOn w:val="DefaultParagraphFont"/>
    <w:uiPriority w:val="99"/>
    <w:semiHidden/>
    <w:unhideWhenUsed/>
    <w:rsid w:val="00201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oshimasa-satoh-cfa-84b6b92b/" TargetMode="External"/><Relationship Id="rId13" Type="http://schemas.openxmlformats.org/officeDocument/2006/relationships/hyperlink" Target="https://doi.org/10.3905/jpm.2011.37.4.1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57/jam.2013.27"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fapubs.org/doi/abs/10.2469/faj.v66.n5.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yoshisatoh/Stat/blob/main/FTI_CSI_AR/readme.txt" TargetMode="External"/><Relationship Id="rId4" Type="http://schemas.openxmlformats.org/officeDocument/2006/relationships/settings" Target="settings.xml"/><Relationship Id="rId9" Type="http://schemas.openxmlformats.org/officeDocument/2006/relationships/hyperlink" Target="https://github.com/yoshisatoh/Stat/tree/main/FTI_CSI_AR"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ＭＳ ゴシック"/>
        <a:cs typeface="Helvetica"/>
      </a:majorFont>
      <a:minorFont>
        <a:latin typeface="Helvetica"/>
        <a:ea typeface="ＭＳ 明朝"/>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B40DA-05D7-4158-B63F-6E4CE5A6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12</Pages>
  <Words>4411</Words>
  <Characters>25149</Characters>
  <Application>Microsoft Office Word</Application>
  <DocSecurity>0</DocSecurity>
  <Lines>209</Lines>
  <Paragraphs>59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Yoshimasa Satoh</dc:creator>
  <cp:lastModifiedBy>Yoshimasa Satoh</cp:lastModifiedBy>
  <cp:revision>282</cp:revision>
  <cp:lastPrinted>2020-07-01T01:02:00Z</cp:lastPrinted>
  <dcterms:created xsi:type="dcterms:W3CDTF">2020-05-13T05:48:00Z</dcterms:created>
  <dcterms:modified xsi:type="dcterms:W3CDTF">2021-10-13T22:56:00Z</dcterms:modified>
</cp:coreProperties>
</file>